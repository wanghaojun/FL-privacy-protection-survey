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88B" w:rsidRDefault="00072925">
      <w:pPr>
        <w:pStyle w:val="10"/>
        <w:rPr>
          <w:bCs w:val="0"/>
          <w:sz w:val="44"/>
        </w:rPr>
      </w:pPr>
      <w:bookmarkStart w:id="0" w:name="OLE_LINK3"/>
      <w:bookmarkStart w:id="1" w:name="OLE_LINK2"/>
      <w:bookmarkStart w:id="2" w:name="_GoBack"/>
      <w:bookmarkEnd w:id="2"/>
      <w:r w:rsidRPr="00072925">
        <w:rPr>
          <w:rFonts w:hint="eastAsia"/>
          <w:bCs w:val="0"/>
          <w:sz w:val="44"/>
        </w:rPr>
        <w:t>深度学习对抗样本的防御方法</w:t>
      </w:r>
      <w:r>
        <w:rPr>
          <w:rFonts w:hint="eastAsia"/>
          <w:bCs w:val="0"/>
          <w:sz w:val="44"/>
        </w:rPr>
        <w:t>综述</w:t>
      </w:r>
    </w:p>
    <w:bookmarkEnd w:id="0"/>
    <w:bookmarkEnd w:id="1"/>
    <w:p w:rsidR="00DC588B" w:rsidRPr="00CE5913" w:rsidRDefault="00D81B5E">
      <w:pPr>
        <w:pStyle w:val="BT2"/>
        <w:rPr>
          <w:rFonts w:ascii="仿宋" w:eastAsia="仿宋" w:hAnsi="仿宋"/>
          <w:sz w:val="28"/>
          <w:szCs w:val="28"/>
          <w:vertAlign w:val="superscript"/>
        </w:rPr>
      </w:pPr>
      <w:r>
        <w:rPr>
          <w:rFonts w:ascii="仿宋" w:eastAsia="仿宋" w:hAnsi="仿宋" w:hint="eastAsia"/>
          <w:sz w:val="28"/>
          <w:szCs w:val="28"/>
        </w:rPr>
        <w:t>张嘉楠</w:t>
      </w:r>
      <w:r w:rsidR="005C6255" w:rsidRPr="00CE5913">
        <w:rPr>
          <w:rFonts w:eastAsia="仿宋"/>
          <w:sz w:val="28"/>
          <w:szCs w:val="28"/>
          <w:vertAlign w:val="superscript"/>
        </w:rPr>
        <w:t>1</w:t>
      </w:r>
      <w:r>
        <w:rPr>
          <w:rFonts w:ascii="仿宋" w:eastAsia="仿宋" w:hAnsi="仿宋" w:hint="eastAsia"/>
          <w:sz w:val="28"/>
          <w:szCs w:val="28"/>
        </w:rPr>
        <w:t>，</w:t>
      </w:r>
      <w:r w:rsidR="00467D8A">
        <w:rPr>
          <w:rFonts w:ascii="仿宋" w:eastAsia="仿宋" w:hAnsi="仿宋" w:hint="eastAsia"/>
          <w:sz w:val="28"/>
          <w:szCs w:val="28"/>
        </w:rPr>
        <w:t>赵镇东</w:t>
      </w:r>
      <w:r w:rsidR="005C6255" w:rsidRPr="00CE5913">
        <w:rPr>
          <w:rFonts w:eastAsia="仿宋"/>
          <w:sz w:val="28"/>
          <w:szCs w:val="28"/>
          <w:vertAlign w:val="superscript"/>
        </w:rPr>
        <w:t>1</w:t>
      </w:r>
      <w:r w:rsidR="00467D8A">
        <w:rPr>
          <w:rFonts w:ascii="仿宋" w:eastAsia="仿宋" w:hAnsi="仿宋" w:hint="eastAsia"/>
          <w:sz w:val="28"/>
          <w:szCs w:val="28"/>
        </w:rPr>
        <w:t>，</w:t>
      </w:r>
      <w:r w:rsidR="00FB008B">
        <w:rPr>
          <w:rFonts w:ascii="仿宋" w:eastAsia="仿宋" w:hAnsi="仿宋" w:hint="eastAsia"/>
          <w:sz w:val="28"/>
          <w:szCs w:val="28"/>
        </w:rPr>
        <w:t>宣晶</w:t>
      </w:r>
      <w:r w:rsidR="005C6255" w:rsidRPr="00CE5913">
        <w:rPr>
          <w:rFonts w:eastAsia="仿宋"/>
          <w:sz w:val="28"/>
          <w:szCs w:val="28"/>
          <w:vertAlign w:val="superscript"/>
        </w:rPr>
        <w:t>2,3</w:t>
      </w:r>
      <w:r>
        <w:rPr>
          <w:rFonts w:ascii="仿宋" w:eastAsia="仿宋" w:hAnsi="仿宋" w:hint="eastAsia"/>
          <w:sz w:val="28"/>
          <w:szCs w:val="28"/>
        </w:rPr>
        <w:t>，常晓林</w:t>
      </w:r>
      <w:r w:rsidR="005C6255" w:rsidRPr="00CE5913">
        <w:rPr>
          <w:rFonts w:eastAsia="仿宋"/>
          <w:sz w:val="28"/>
          <w:szCs w:val="28"/>
          <w:vertAlign w:val="superscript"/>
        </w:rPr>
        <w:t>1</w:t>
      </w:r>
    </w:p>
    <w:p w:rsidR="00DC588B" w:rsidRDefault="00D81B5E" w:rsidP="006927C7">
      <w:pPr>
        <w:pStyle w:val="afffff6"/>
        <w:ind w:left="126" w:hanging="126"/>
        <w:jc w:val="center"/>
        <w:rPr>
          <w:sz w:val="18"/>
          <w:szCs w:val="15"/>
        </w:rPr>
      </w:pPr>
      <w:r>
        <w:rPr>
          <w:rFonts w:hint="eastAsia"/>
          <w:sz w:val="18"/>
          <w:szCs w:val="15"/>
        </w:rPr>
        <w:t>（</w:t>
      </w:r>
      <w:r w:rsidR="005C6255">
        <w:rPr>
          <w:rFonts w:hint="eastAsia"/>
          <w:sz w:val="18"/>
          <w:szCs w:val="15"/>
        </w:rPr>
        <w:t>1</w:t>
      </w:r>
      <w:r w:rsidR="005C6255">
        <w:rPr>
          <w:sz w:val="18"/>
          <w:szCs w:val="15"/>
        </w:rPr>
        <w:t>.</w:t>
      </w:r>
      <w:r>
        <w:rPr>
          <w:rFonts w:hint="eastAsia"/>
          <w:sz w:val="18"/>
          <w:szCs w:val="15"/>
        </w:rPr>
        <w:t>北京</w:t>
      </w:r>
      <w:r>
        <w:rPr>
          <w:sz w:val="18"/>
          <w:szCs w:val="15"/>
        </w:rPr>
        <w:t>交通大学</w:t>
      </w:r>
      <w:r>
        <w:rPr>
          <w:rFonts w:hint="eastAsia"/>
          <w:sz w:val="18"/>
          <w:szCs w:val="15"/>
        </w:rPr>
        <w:t>智能交通</w:t>
      </w:r>
      <w:r>
        <w:rPr>
          <w:sz w:val="18"/>
          <w:szCs w:val="15"/>
        </w:rPr>
        <w:t>数据安全</w:t>
      </w:r>
      <w:r>
        <w:rPr>
          <w:rFonts w:hint="eastAsia"/>
          <w:sz w:val="18"/>
          <w:szCs w:val="15"/>
        </w:rPr>
        <w:t>与</w:t>
      </w:r>
      <w:r>
        <w:rPr>
          <w:sz w:val="18"/>
          <w:szCs w:val="15"/>
        </w:rPr>
        <w:t>隐私保护技术北京市重点实验室，北京</w:t>
      </w:r>
      <w:r>
        <w:rPr>
          <w:rFonts w:hint="eastAsia"/>
          <w:sz w:val="18"/>
          <w:szCs w:val="15"/>
        </w:rPr>
        <w:t xml:space="preserve"> 100044</w:t>
      </w:r>
      <w:r w:rsidR="005C6255">
        <w:rPr>
          <w:rFonts w:hint="eastAsia"/>
          <w:sz w:val="18"/>
          <w:szCs w:val="15"/>
        </w:rPr>
        <w:t>；</w:t>
      </w:r>
      <w:r w:rsidR="005C6255">
        <w:rPr>
          <w:rFonts w:hint="eastAsia"/>
          <w:sz w:val="18"/>
          <w:szCs w:val="15"/>
        </w:rPr>
        <w:t>2</w:t>
      </w:r>
      <w:r w:rsidR="005C6255">
        <w:rPr>
          <w:sz w:val="18"/>
          <w:szCs w:val="15"/>
        </w:rPr>
        <w:t>.</w:t>
      </w:r>
      <w:r w:rsidR="005C6255" w:rsidRPr="005C6255">
        <w:rPr>
          <w:rFonts w:hint="eastAsia"/>
          <w:sz w:val="18"/>
          <w:szCs w:val="15"/>
        </w:rPr>
        <w:t>北京京投卓越科技发展有限公司</w:t>
      </w:r>
      <w:r w:rsidR="005C6255">
        <w:rPr>
          <w:rFonts w:hint="eastAsia"/>
          <w:sz w:val="18"/>
          <w:szCs w:val="15"/>
        </w:rPr>
        <w:t>，北京</w:t>
      </w:r>
      <w:r w:rsidR="005C6255">
        <w:rPr>
          <w:rFonts w:hint="eastAsia"/>
          <w:sz w:val="18"/>
          <w:szCs w:val="15"/>
        </w:rPr>
        <w:t xml:space="preserve"> </w:t>
      </w:r>
      <w:r w:rsidR="005C6255">
        <w:rPr>
          <w:sz w:val="18"/>
          <w:szCs w:val="15"/>
        </w:rPr>
        <w:t>100101</w:t>
      </w:r>
      <w:r w:rsidR="005C6255">
        <w:rPr>
          <w:rFonts w:hint="eastAsia"/>
          <w:sz w:val="18"/>
          <w:szCs w:val="15"/>
        </w:rPr>
        <w:t>；</w:t>
      </w:r>
      <w:r w:rsidR="005C6255">
        <w:rPr>
          <w:rFonts w:hint="eastAsia"/>
          <w:sz w:val="18"/>
          <w:szCs w:val="15"/>
        </w:rPr>
        <w:t>3</w:t>
      </w:r>
      <w:r w:rsidR="005C6255">
        <w:rPr>
          <w:sz w:val="18"/>
          <w:szCs w:val="15"/>
        </w:rPr>
        <w:t>.</w:t>
      </w:r>
      <w:r w:rsidR="005C6255" w:rsidRPr="005C6255">
        <w:rPr>
          <w:rFonts w:hint="eastAsia"/>
          <w:sz w:val="18"/>
          <w:szCs w:val="15"/>
        </w:rPr>
        <w:t>北京京投信安科技发展有限公司</w:t>
      </w:r>
      <w:r w:rsidR="005C6255">
        <w:rPr>
          <w:rFonts w:hint="eastAsia"/>
          <w:sz w:val="18"/>
          <w:szCs w:val="15"/>
        </w:rPr>
        <w:t>，北京</w:t>
      </w:r>
      <w:r w:rsidR="005C6255">
        <w:rPr>
          <w:rFonts w:hint="eastAsia"/>
          <w:sz w:val="18"/>
          <w:szCs w:val="15"/>
        </w:rPr>
        <w:t xml:space="preserve"> </w:t>
      </w:r>
      <w:r w:rsidR="005C6255" w:rsidRPr="005C6255">
        <w:rPr>
          <w:rFonts w:hint="eastAsia"/>
          <w:sz w:val="18"/>
          <w:szCs w:val="15"/>
        </w:rPr>
        <w:t>100101</w:t>
      </w:r>
      <w:r>
        <w:rPr>
          <w:rFonts w:hint="eastAsia"/>
          <w:sz w:val="18"/>
          <w:szCs w:val="15"/>
        </w:rPr>
        <w:t>）</w:t>
      </w:r>
    </w:p>
    <w:p w:rsidR="00DC588B" w:rsidRDefault="00DC588B">
      <w:pPr>
        <w:pStyle w:val="afffff6"/>
        <w:ind w:left="126" w:hanging="126"/>
        <w:jc w:val="center"/>
        <w:rPr>
          <w:sz w:val="18"/>
          <w:szCs w:val="15"/>
        </w:rPr>
      </w:pPr>
    </w:p>
    <w:p w:rsidR="00DC588B" w:rsidRDefault="00D81B5E">
      <w:pPr>
        <w:pStyle w:val="afffffd"/>
        <w:rPr>
          <w:rFonts w:ascii="宋体" w:hAnsi="宋体"/>
          <w:b/>
        </w:rPr>
      </w:pPr>
      <w:r>
        <w:rPr>
          <w:rFonts w:ascii="黑体" w:eastAsia="黑体" w:hAnsi="黑体" w:hint="eastAsia"/>
        </w:rPr>
        <w:t>摘要：</w:t>
      </w:r>
      <w:r w:rsidR="00E975C3">
        <w:rPr>
          <w:rFonts w:hint="eastAsia"/>
          <w:color w:val="000000"/>
        </w:rPr>
        <w:t>深度学习技术的出现给许多</w:t>
      </w:r>
      <w:r w:rsidR="00C0507E">
        <w:rPr>
          <w:rFonts w:hint="eastAsia"/>
          <w:color w:val="000000"/>
        </w:rPr>
        <w:t>领域</w:t>
      </w:r>
      <w:r w:rsidR="00E975C3">
        <w:rPr>
          <w:rFonts w:hint="eastAsia"/>
          <w:color w:val="000000"/>
        </w:rPr>
        <w:t>带来了突破</w:t>
      </w:r>
      <w:r>
        <w:rPr>
          <w:rFonts w:hint="eastAsia"/>
          <w:color w:val="000000"/>
        </w:rPr>
        <w:t>，</w:t>
      </w:r>
      <w:r w:rsidR="001E7040">
        <w:rPr>
          <w:rFonts w:hint="eastAsia"/>
          <w:color w:val="000000"/>
        </w:rPr>
        <w:t>被广泛地应用于多个</w:t>
      </w:r>
      <w:r w:rsidR="00C0507E">
        <w:rPr>
          <w:rFonts w:hint="eastAsia"/>
          <w:color w:val="000000"/>
        </w:rPr>
        <w:t>实际场景中</w:t>
      </w:r>
      <w:r>
        <w:rPr>
          <w:rFonts w:hint="eastAsia"/>
          <w:color w:val="000000"/>
        </w:rPr>
        <w:t>。</w:t>
      </w:r>
      <w:r w:rsidR="006B62A5">
        <w:rPr>
          <w:rFonts w:hint="eastAsia"/>
          <w:color w:val="000000"/>
        </w:rPr>
        <w:t>在解决许多复杂问题方面，深度学习的表现已经超过了人类水平。</w:t>
      </w:r>
      <w:r>
        <w:rPr>
          <w:rFonts w:hint="eastAsia"/>
          <w:color w:val="000000"/>
        </w:rPr>
        <w:t>但研究表明</w:t>
      </w:r>
      <w:r w:rsidR="006B62A5">
        <w:rPr>
          <w:rFonts w:hint="eastAsia"/>
          <w:color w:val="000000"/>
        </w:rPr>
        <w:t>，深度学习模型</w:t>
      </w:r>
      <w:r>
        <w:rPr>
          <w:rFonts w:hint="eastAsia"/>
          <w:color w:val="000000"/>
        </w:rPr>
        <w:t>容易受到对抗样本的攻击</w:t>
      </w:r>
      <w:r w:rsidR="006B62A5">
        <w:rPr>
          <w:rFonts w:hint="eastAsia"/>
          <w:color w:val="000000"/>
        </w:rPr>
        <w:t>而</w:t>
      </w:r>
      <w:r>
        <w:rPr>
          <w:rFonts w:hint="eastAsia"/>
          <w:color w:val="000000"/>
        </w:rPr>
        <w:t>产生不正确的输出，进而</w:t>
      </w:r>
      <w:r w:rsidR="006B62A5">
        <w:rPr>
          <w:rFonts w:hint="eastAsia"/>
          <w:color w:val="000000"/>
        </w:rPr>
        <w:t>被攻击者加以利用</w:t>
      </w:r>
      <w:r w:rsidR="00C0507E">
        <w:rPr>
          <w:rFonts w:hint="eastAsia"/>
          <w:color w:val="000000"/>
        </w:rPr>
        <w:t>，这</w:t>
      </w:r>
      <w:r>
        <w:rPr>
          <w:rFonts w:hint="eastAsia"/>
          <w:color w:val="000000"/>
        </w:rPr>
        <w:t>影响到实际应用系统的可靠性和安全性。</w:t>
      </w:r>
      <w:r w:rsidR="00E975C3">
        <w:rPr>
          <w:rFonts w:hint="eastAsia"/>
          <w:color w:val="000000"/>
        </w:rPr>
        <w:t>面对对抗样本的不同攻击方法，</w:t>
      </w:r>
      <w:r w:rsidR="006B62A5">
        <w:rPr>
          <w:rFonts w:hint="eastAsia"/>
          <w:color w:val="000000"/>
        </w:rPr>
        <w:t>本文</w:t>
      </w:r>
      <w:r w:rsidR="00E975C3">
        <w:rPr>
          <w:rFonts w:hint="eastAsia"/>
          <w:color w:val="000000"/>
        </w:rPr>
        <w:t>从模型和数据两个方面对防御方法进行了分类，总结了不同分类下防御方法的研究思路和研究进展，并给出了下一步对抗深度学习的发展方向。</w:t>
      </w:r>
    </w:p>
    <w:p w:rsidR="00DC588B" w:rsidRDefault="00D81B5E">
      <w:pPr>
        <w:pStyle w:val="afffffd"/>
        <w:spacing w:before="120"/>
      </w:pPr>
      <w:r>
        <w:rPr>
          <w:rFonts w:eastAsia="黑体" w:hint="eastAsia"/>
          <w:bCs/>
        </w:rPr>
        <w:t>关键词：</w:t>
      </w:r>
      <w:r w:rsidR="00E975C3" w:rsidRPr="006B03A6">
        <w:rPr>
          <w:rFonts w:hint="eastAsia"/>
        </w:rPr>
        <w:t>深度</w:t>
      </w:r>
      <w:r>
        <w:rPr>
          <w:rFonts w:hint="eastAsia"/>
        </w:rPr>
        <w:t>学习；对抗样本；防御技术</w:t>
      </w:r>
    </w:p>
    <w:p w:rsidR="00DC588B" w:rsidRDefault="00D81B5E">
      <w:pPr>
        <w:pStyle w:val="afffffd"/>
        <w:tabs>
          <w:tab w:val="center" w:pos="4932"/>
        </w:tabs>
        <w:spacing w:before="120"/>
        <w:rPr>
          <w:rFonts w:eastAsia="黑体"/>
        </w:rPr>
      </w:pPr>
      <w:r>
        <w:rPr>
          <w:rFonts w:ascii="黑体" w:eastAsia="黑体" w:hAnsi="黑体" w:hint="eastAsia"/>
        </w:rPr>
        <w:t>中图法分类号</w:t>
      </w:r>
      <w:r>
        <w:rPr>
          <w:rFonts w:eastAsia="黑体" w:hint="eastAsia"/>
        </w:rPr>
        <w:t>：</w:t>
      </w:r>
      <w:r>
        <w:rPr>
          <w:rFonts w:eastAsia="黑体"/>
        </w:rPr>
        <w:t>TP309.2</w:t>
      </w:r>
      <w:r>
        <w:rPr>
          <w:rFonts w:eastAsia="黑体" w:hint="eastAsia"/>
        </w:rPr>
        <w:tab/>
      </w:r>
      <w:r>
        <w:rPr>
          <w:rFonts w:eastAsia="黑体" w:hint="eastAsia"/>
        </w:rPr>
        <w:t>文献标识码：</w:t>
      </w:r>
      <w:r>
        <w:rPr>
          <w:rFonts w:eastAsia="黑体"/>
        </w:rPr>
        <w:t>A</w:t>
      </w:r>
    </w:p>
    <w:p w:rsidR="00DC588B" w:rsidRDefault="00D57A07">
      <w:pPr>
        <w:pStyle w:val="Title1"/>
        <w:spacing w:before="400" w:after="0" w:line="276" w:lineRule="auto"/>
        <w:ind w:left="397" w:right="397"/>
        <w:jc w:val="center"/>
        <w:rPr>
          <w:sz w:val="32"/>
          <w:szCs w:val="28"/>
        </w:rPr>
      </w:pPr>
      <w:ins w:id="3" w:author="xiaolin" w:date="2019-11-10T15:32:00Z">
        <w:r>
          <w:rPr>
            <w:sz w:val="36"/>
            <w:szCs w:val="36"/>
          </w:rPr>
          <w:t xml:space="preserve">Survey of </w:t>
        </w:r>
      </w:ins>
      <w:r w:rsidR="007C6457" w:rsidRPr="007C6457">
        <w:rPr>
          <w:sz w:val="36"/>
          <w:szCs w:val="36"/>
        </w:rPr>
        <w:t>Defense</w:t>
      </w:r>
      <w:r w:rsidR="007C6457">
        <w:rPr>
          <w:sz w:val="36"/>
          <w:szCs w:val="36"/>
        </w:rPr>
        <w:t xml:space="preserve"> of deep learning against a</w:t>
      </w:r>
      <w:r w:rsidR="00D81B5E">
        <w:rPr>
          <w:rFonts w:hint="eastAsia"/>
          <w:sz w:val="36"/>
          <w:szCs w:val="36"/>
        </w:rPr>
        <w:t>dver</w:t>
      </w:r>
      <w:r w:rsidR="00D81B5E">
        <w:rPr>
          <w:sz w:val="36"/>
          <w:szCs w:val="36"/>
        </w:rPr>
        <w:t>sari</w:t>
      </w:r>
      <w:r w:rsidR="007C6457">
        <w:rPr>
          <w:sz w:val="36"/>
          <w:szCs w:val="36"/>
        </w:rPr>
        <w:t>al examples</w:t>
      </w:r>
    </w:p>
    <w:p w:rsidR="00DC588B" w:rsidRDefault="00D81B5E">
      <w:pPr>
        <w:pStyle w:val="Name"/>
        <w:spacing w:before="300" w:after="120" w:line="276" w:lineRule="auto"/>
        <w:jc w:val="center"/>
        <w:rPr>
          <w:color w:val="FF0000"/>
          <w:sz w:val="21"/>
          <w:szCs w:val="21"/>
          <w:bdr w:val="single" w:sz="4" w:space="0" w:color="FF0000"/>
        </w:rPr>
      </w:pPr>
      <w:r>
        <w:rPr>
          <w:rFonts w:hint="eastAsia"/>
          <w:sz w:val="22"/>
          <w:szCs w:val="21"/>
        </w:rPr>
        <w:t>Z</w:t>
      </w:r>
      <w:r>
        <w:rPr>
          <w:sz w:val="22"/>
          <w:szCs w:val="21"/>
        </w:rPr>
        <w:t>hang J</w:t>
      </w:r>
      <w:r>
        <w:rPr>
          <w:rFonts w:hint="eastAsia"/>
          <w:sz w:val="22"/>
          <w:szCs w:val="21"/>
        </w:rPr>
        <w:t>ianan</w:t>
      </w:r>
      <w:r w:rsidR="005C6255" w:rsidRPr="00D05EAC">
        <w:rPr>
          <w:rFonts w:eastAsia="仿宋"/>
          <w:sz w:val="28"/>
          <w:szCs w:val="28"/>
          <w:vertAlign w:val="superscript"/>
        </w:rPr>
        <w:t>1</w:t>
      </w:r>
      <w:r>
        <w:rPr>
          <w:rFonts w:hint="eastAsia"/>
          <w:sz w:val="22"/>
          <w:szCs w:val="21"/>
        </w:rPr>
        <w:t>,</w:t>
      </w:r>
      <w:r>
        <w:rPr>
          <w:sz w:val="22"/>
          <w:szCs w:val="21"/>
        </w:rPr>
        <w:t xml:space="preserve"> </w:t>
      </w:r>
      <w:r w:rsidR="00467D8A">
        <w:rPr>
          <w:sz w:val="22"/>
          <w:szCs w:val="21"/>
        </w:rPr>
        <w:t>Z</w:t>
      </w:r>
      <w:r w:rsidR="00467D8A">
        <w:rPr>
          <w:rFonts w:hint="eastAsia"/>
          <w:sz w:val="22"/>
          <w:szCs w:val="21"/>
        </w:rPr>
        <w:t>hao</w:t>
      </w:r>
      <w:r w:rsidR="00467D8A">
        <w:rPr>
          <w:sz w:val="22"/>
          <w:szCs w:val="21"/>
        </w:rPr>
        <w:t xml:space="preserve"> Zhendong</w:t>
      </w:r>
      <w:r w:rsidR="005C6255" w:rsidRPr="00D05EAC">
        <w:rPr>
          <w:rFonts w:eastAsia="仿宋" w:hint="eastAsia"/>
          <w:sz w:val="28"/>
          <w:szCs w:val="28"/>
          <w:vertAlign w:val="superscript"/>
        </w:rPr>
        <w:t>1</w:t>
      </w:r>
      <w:r w:rsidR="00467D8A">
        <w:rPr>
          <w:sz w:val="22"/>
          <w:szCs w:val="21"/>
        </w:rPr>
        <w:t xml:space="preserve">, </w:t>
      </w:r>
      <w:r w:rsidR="005C6255">
        <w:rPr>
          <w:sz w:val="22"/>
          <w:szCs w:val="21"/>
        </w:rPr>
        <w:t>Xuan Jing</w:t>
      </w:r>
      <w:r w:rsidR="005C6255" w:rsidRPr="00D05EAC">
        <w:rPr>
          <w:rFonts w:eastAsia="仿宋" w:hint="eastAsia"/>
          <w:sz w:val="28"/>
          <w:szCs w:val="28"/>
          <w:vertAlign w:val="superscript"/>
        </w:rPr>
        <w:t>2</w:t>
      </w:r>
      <w:r w:rsidR="005C6255" w:rsidRPr="00D05EAC">
        <w:rPr>
          <w:rFonts w:eastAsia="仿宋"/>
          <w:sz w:val="28"/>
          <w:szCs w:val="28"/>
          <w:vertAlign w:val="superscript"/>
        </w:rPr>
        <w:t>,3</w:t>
      </w:r>
      <w:r>
        <w:rPr>
          <w:sz w:val="22"/>
          <w:szCs w:val="21"/>
        </w:rPr>
        <w:t>, Chang Xiaolin</w:t>
      </w:r>
      <w:r w:rsidR="005C6255" w:rsidRPr="00D05EAC">
        <w:rPr>
          <w:rFonts w:eastAsia="仿宋"/>
          <w:sz w:val="28"/>
          <w:szCs w:val="28"/>
          <w:vertAlign w:val="superscript"/>
        </w:rPr>
        <w:t>1</w:t>
      </w:r>
    </w:p>
    <w:p w:rsidR="00DC588B" w:rsidRDefault="00D81B5E">
      <w:pPr>
        <w:pStyle w:val="BT30"/>
        <w:adjustRightInd w:val="0"/>
        <w:rPr>
          <w:sz w:val="15"/>
          <w:szCs w:val="15"/>
        </w:rPr>
      </w:pPr>
      <w:r>
        <w:rPr>
          <w:rFonts w:hint="eastAsia"/>
          <w:szCs w:val="15"/>
        </w:rPr>
        <w:t>(</w:t>
      </w:r>
      <w:r w:rsidR="00BD3E48">
        <w:rPr>
          <w:szCs w:val="15"/>
        </w:rPr>
        <w:t>1.</w:t>
      </w:r>
      <w:r>
        <w:rPr>
          <w:szCs w:val="15"/>
        </w:rPr>
        <w:t>Beijing Key Laboratory of Security and Privacy in Intelligent Transportation, Beijing Jiaotong University</w:t>
      </w:r>
      <w:r>
        <w:rPr>
          <w:rFonts w:hint="eastAsia"/>
          <w:szCs w:val="15"/>
        </w:rPr>
        <w:t>,</w:t>
      </w:r>
      <w:r w:rsidR="005C6255">
        <w:rPr>
          <w:szCs w:val="15"/>
        </w:rPr>
        <w:t xml:space="preserve"> B</w:t>
      </w:r>
      <w:r>
        <w:rPr>
          <w:rFonts w:hint="eastAsia"/>
          <w:szCs w:val="15"/>
        </w:rPr>
        <w:t xml:space="preserve">eijing </w:t>
      </w:r>
      <w:r>
        <w:rPr>
          <w:szCs w:val="15"/>
        </w:rPr>
        <w:t>100044</w:t>
      </w:r>
      <w:r w:rsidR="005C6255">
        <w:rPr>
          <w:szCs w:val="15"/>
        </w:rPr>
        <w:t xml:space="preserve">; </w:t>
      </w:r>
      <w:r w:rsidR="00BD3E48">
        <w:rPr>
          <w:szCs w:val="15"/>
        </w:rPr>
        <w:t>2.</w:t>
      </w:r>
      <w:r w:rsidR="005C6255" w:rsidRPr="005C6255">
        <w:rPr>
          <w:szCs w:val="15"/>
        </w:rPr>
        <w:t>Beijing Jingtou Zhuoyue Technology Development Co., Ltd</w:t>
      </w:r>
      <w:r w:rsidR="005C6255">
        <w:rPr>
          <w:szCs w:val="15"/>
        </w:rPr>
        <w:t xml:space="preserve">, Beijing 100101; </w:t>
      </w:r>
      <w:r w:rsidR="00BD3E48">
        <w:rPr>
          <w:szCs w:val="15"/>
        </w:rPr>
        <w:t>3.</w:t>
      </w:r>
      <w:r w:rsidR="005C6255" w:rsidRPr="005C6255">
        <w:rPr>
          <w:szCs w:val="15"/>
        </w:rPr>
        <w:t>Beijing Jingtou Xin'an Technology Development Co., Ltd</w:t>
      </w:r>
      <w:r w:rsidR="005C6255">
        <w:rPr>
          <w:szCs w:val="15"/>
        </w:rPr>
        <w:t>, Beijing 100101</w:t>
      </w:r>
      <w:r>
        <w:rPr>
          <w:rFonts w:hint="eastAsia"/>
          <w:szCs w:val="15"/>
        </w:rPr>
        <w:t>)</w:t>
      </w:r>
    </w:p>
    <w:p w:rsidR="00DC588B" w:rsidRDefault="00DC588B">
      <w:pPr>
        <w:pStyle w:val="BT30"/>
      </w:pPr>
    </w:p>
    <w:p w:rsidR="00DC588B" w:rsidRDefault="00D81B5E">
      <w:pPr>
        <w:pStyle w:val="afffffe"/>
      </w:pPr>
      <w:r>
        <w:rPr>
          <w:b/>
          <w:kern w:val="0"/>
        </w:rPr>
        <w:t xml:space="preserve">Abstract: </w:t>
      </w:r>
      <w:r w:rsidR="006B03A6" w:rsidRPr="006B03A6">
        <w:t>The emergence of deep learning technology has brought breakthroughs in many fields</w:t>
      </w:r>
      <w:r w:rsidR="002E4800">
        <w:t>,</w:t>
      </w:r>
      <w:r w:rsidR="002E4800" w:rsidRPr="002E4800">
        <w:t xml:space="preserve"> and </w:t>
      </w:r>
      <w:r w:rsidR="002E4800">
        <w:t xml:space="preserve">it </w:t>
      </w:r>
      <w:r w:rsidR="002E4800" w:rsidRPr="002E4800">
        <w:t xml:space="preserve">is widely used in </w:t>
      </w:r>
      <w:r w:rsidR="006B03A6" w:rsidRPr="006B03A6">
        <w:t>multiple real-world scenarios</w:t>
      </w:r>
      <w:r w:rsidR="002E4800" w:rsidRPr="002E4800">
        <w:t xml:space="preserve">. In terms of solving </w:t>
      </w:r>
      <w:del w:id="4" w:author="xiaolin" w:date="2019-11-10T15:32:00Z">
        <w:r w:rsidR="002E4800" w:rsidRPr="002E4800" w:rsidDel="00D57A07">
          <w:delText xml:space="preserve">many </w:delText>
        </w:r>
      </w:del>
      <w:ins w:id="5" w:author="xiaolin" w:date="2019-11-10T15:32:00Z">
        <w:r w:rsidR="00D57A07">
          <w:t>various</w:t>
        </w:r>
        <w:r w:rsidR="00D57A07" w:rsidRPr="002E4800">
          <w:t xml:space="preserve"> </w:t>
        </w:r>
      </w:ins>
      <w:r w:rsidR="002E4800" w:rsidRPr="002E4800">
        <w:t xml:space="preserve">complex problems, deep learning has outperformed humans. However, studies have shown that the deep learning model is vulnerable to </w:t>
      </w:r>
      <w:del w:id="6" w:author="xiaolin" w:date="2019-11-10T15:33:00Z">
        <w:r w:rsidR="00D03041" w:rsidDel="00D57A07">
          <w:delText xml:space="preserve">be </w:delText>
        </w:r>
      </w:del>
      <w:r w:rsidR="002E4800" w:rsidRPr="002E4800">
        <w:t>attack</w:t>
      </w:r>
      <w:ins w:id="7" w:author="xiaolin" w:date="2019-11-10T15:33:00Z">
        <w:r w:rsidR="00D57A07">
          <w:t>s</w:t>
        </w:r>
      </w:ins>
      <w:del w:id="8" w:author="xiaolin" w:date="2019-11-10T15:33:00Z">
        <w:r w:rsidR="00D03041" w:rsidDel="00D57A07">
          <w:delText>ed</w:delText>
        </w:r>
      </w:del>
      <w:r w:rsidR="00D03041">
        <w:t xml:space="preserve"> </w:t>
      </w:r>
      <w:del w:id="9" w:author="xiaolin" w:date="2019-11-10T15:33:00Z">
        <w:r w:rsidR="00D03041" w:rsidDel="00D57A07">
          <w:delText>by</w:delText>
        </w:r>
        <w:r w:rsidR="002E4800" w:rsidRPr="002E4800" w:rsidDel="00D57A07">
          <w:delText xml:space="preserve"> the</w:delText>
        </w:r>
      </w:del>
      <w:ins w:id="10" w:author="xiaolin" w:date="2019-11-10T15:33:00Z">
        <w:r w:rsidR="00D57A07">
          <w:t>from</w:t>
        </w:r>
      </w:ins>
      <w:r w:rsidR="002E4800" w:rsidRPr="002E4800">
        <w:t xml:space="preserve"> </w:t>
      </w:r>
      <w:r w:rsidR="00D03041">
        <w:t>adversarial examples</w:t>
      </w:r>
      <w:r w:rsidR="002E4800" w:rsidRPr="002E4800">
        <w:t xml:space="preserve"> and </w:t>
      </w:r>
      <w:del w:id="11" w:author="xiaolin" w:date="2019-11-10T15:35:00Z">
        <w:r w:rsidR="006B03A6" w:rsidDel="00D57A07">
          <w:delText>makes</w:delText>
        </w:r>
        <w:r w:rsidR="002E4800" w:rsidRPr="002E4800" w:rsidDel="00D57A07">
          <w:rPr>
            <w:rFonts w:hint="eastAsia"/>
          </w:rPr>
          <w:delText xml:space="preserve"> </w:delText>
        </w:r>
      </w:del>
      <w:ins w:id="12" w:author="xiaolin" w:date="2019-11-10T15:35:00Z">
        <w:r w:rsidR="00D57A07">
          <w:t>produces</w:t>
        </w:r>
        <w:r w:rsidR="00D57A07" w:rsidRPr="002E4800">
          <w:rPr>
            <w:rFonts w:hint="eastAsia"/>
          </w:rPr>
          <w:t xml:space="preserve"> </w:t>
        </w:r>
      </w:ins>
      <w:r w:rsidR="002E4800" w:rsidRPr="002E4800">
        <w:t>incorrect output, which is then exploited by the attacker to affect the reliability and security of the actual application system. In the face of different attack methods</w:t>
      </w:r>
      <w:r w:rsidR="00D03041">
        <w:t xml:space="preserve"> of</w:t>
      </w:r>
      <w:r w:rsidR="002E4800" w:rsidRPr="002E4800">
        <w:t xml:space="preserve"> </w:t>
      </w:r>
      <w:r w:rsidR="00D03041">
        <w:t>adversarial examples</w:t>
      </w:r>
      <w:r w:rsidR="002E4800" w:rsidRPr="002E4800">
        <w:t xml:space="preserve">, this paper classifies the defense methods from two aspects of model and data, summarizes the research ideas and research progress of defense methods under different classifications, and gives the development direction of the next step </w:t>
      </w:r>
      <w:r w:rsidR="006B03A6">
        <w:rPr>
          <w:rFonts w:hint="eastAsia"/>
        </w:rPr>
        <w:t>of</w:t>
      </w:r>
      <w:r w:rsidR="006B03A6">
        <w:t xml:space="preserve"> </w:t>
      </w:r>
      <w:r w:rsidR="00D03041">
        <w:t>adversarial</w:t>
      </w:r>
      <w:r w:rsidR="002E4800" w:rsidRPr="002E4800">
        <w:t xml:space="preserve"> deep learning.</w:t>
      </w:r>
    </w:p>
    <w:p w:rsidR="00DC588B" w:rsidRDefault="00D81B5E">
      <w:pPr>
        <w:spacing w:before="120" w:line="240" w:lineRule="auto"/>
        <w:rPr>
          <w:sz w:val="19"/>
          <w:szCs w:val="17"/>
        </w:rPr>
      </w:pPr>
      <w:r>
        <w:rPr>
          <w:b/>
          <w:kern w:val="0"/>
          <w:sz w:val="20"/>
          <w:szCs w:val="20"/>
        </w:rPr>
        <w:t xml:space="preserve">Keywords: </w:t>
      </w:r>
      <w:r>
        <w:t xml:space="preserve">machine learning; </w:t>
      </w:r>
      <w:r>
        <w:rPr>
          <w:rFonts w:hint="eastAsia"/>
        </w:rPr>
        <w:t>adver</w:t>
      </w:r>
      <w:r>
        <w:t>sarial examples; defense technology</w:t>
      </w:r>
    </w:p>
    <w:p w:rsidR="00DC588B" w:rsidRDefault="00DC588B">
      <w:pPr>
        <w:pStyle w:val="14"/>
        <w:snapToGrid w:val="0"/>
        <w:spacing w:line="274" w:lineRule="auto"/>
        <w:ind w:firstLineChars="0"/>
        <w:rPr>
          <w:rFonts w:ascii="Times New Roman" w:hAnsi="Times New Roman"/>
          <w:spacing w:val="2"/>
          <w:kern w:val="0"/>
          <w:sz w:val="4"/>
          <w:szCs w:val="29"/>
        </w:rPr>
      </w:pPr>
    </w:p>
    <w:p w:rsidR="00DC588B" w:rsidRDefault="00DC588B">
      <w:pPr>
        <w:pStyle w:val="14"/>
        <w:snapToGrid w:val="0"/>
        <w:spacing w:line="274" w:lineRule="auto"/>
        <w:ind w:firstLineChars="0"/>
        <w:rPr>
          <w:rFonts w:ascii="Times New Roman" w:hAnsi="Times New Roman"/>
          <w:spacing w:val="2"/>
          <w:kern w:val="0"/>
          <w:sz w:val="4"/>
          <w:szCs w:val="29"/>
        </w:rPr>
      </w:pPr>
    </w:p>
    <w:p w:rsidR="00DC588B" w:rsidRDefault="00DC588B">
      <w:pPr>
        <w:pStyle w:val="14"/>
        <w:snapToGrid w:val="0"/>
        <w:spacing w:line="274" w:lineRule="auto"/>
        <w:ind w:firstLineChars="0"/>
        <w:rPr>
          <w:rFonts w:ascii="Times New Roman" w:hAnsi="Times New Roman"/>
          <w:spacing w:val="2"/>
          <w:kern w:val="0"/>
          <w:sz w:val="4"/>
          <w:szCs w:val="29"/>
        </w:rPr>
      </w:pPr>
    </w:p>
    <w:p w:rsidR="00DC588B" w:rsidRDefault="00DC588B">
      <w:pPr>
        <w:pStyle w:val="14"/>
        <w:snapToGrid w:val="0"/>
        <w:spacing w:line="274" w:lineRule="auto"/>
        <w:ind w:firstLineChars="0"/>
        <w:rPr>
          <w:rFonts w:ascii="Times New Roman" w:hAnsi="Times New Roman"/>
          <w:spacing w:val="2"/>
          <w:kern w:val="0"/>
          <w:szCs w:val="29"/>
        </w:rPr>
        <w:sectPr w:rsidR="00DC588B">
          <w:headerReference w:type="even" r:id="rId9"/>
          <w:headerReference w:type="default" r:id="rId10"/>
          <w:footerReference w:type="even" r:id="rId11"/>
          <w:footerReference w:type="default" r:id="rId12"/>
          <w:headerReference w:type="first" r:id="rId13"/>
          <w:type w:val="continuous"/>
          <w:pgSz w:w="11907" w:h="16216"/>
          <w:pgMar w:top="454" w:right="1021" w:bottom="851" w:left="1021" w:header="680" w:footer="567" w:gutter="0"/>
          <w:pgNumType w:start="1"/>
          <w:cols w:space="425"/>
          <w:titlePg/>
          <w:docGrid w:type="lines" w:linePitch="312"/>
        </w:sectPr>
      </w:pPr>
    </w:p>
    <w:p w:rsidR="00DC588B" w:rsidRDefault="00D81B5E">
      <w:pPr>
        <w:pStyle w:val="BT4"/>
        <w:spacing w:beforeLines="15" w:before="46" w:after="156"/>
        <w:rPr>
          <w:sz w:val="26"/>
          <w:szCs w:val="26"/>
        </w:rPr>
      </w:pPr>
      <w:bookmarkStart w:id="13" w:name="_Toc301435124"/>
      <w:bookmarkStart w:id="14" w:name="_Toc301435275"/>
      <w:bookmarkStart w:id="15" w:name="OLE_LINK72"/>
      <w:bookmarkStart w:id="16" w:name="_Toc301435241"/>
      <w:bookmarkStart w:id="17" w:name="OLE_LINK73"/>
      <w:bookmarkStart w:id="18" w:name="OLE_LINK1"/>
      <w:r>
        <w:rPr>
          <w:rFonts w:hint="eastAsia"/>
          <w:b/>
          <w:sz w:val="26"/>
          <w:szCs w:val="26"/>
        </w:rPr>
        <w:t>1</w:t>
      </w:r>
      <w:r>
        <w:rPr>
          <w:rFonts w:hint="eastAsia"/>
          <w:sz w:val="26"/>
          <w:szCs w:val="26"/>
        </w:rPr>
        <w:t xml:space="preserve">  </w:t>
      </w:r>
      <w:r>
        <w:rPr>
          <w:sz w:val="26"/>
          <w:szCs w:val="26"/>
        </w:rPr>
        <w:t>引言</w:t>
      </w:r>
    </w:p>
    <w:p w:rsidR="00DC588B" w:rsidRDefault="00D81B5E" w:rsidP="00381F29">
      <w:pPr>
        <w:pStyle w:val="1a"/>
        <w:ind w:firstLine="420"/>
      </w:pPr>
      <w:r>
        <w:rPr>
          <w:rFonts w:hint="eastAsia"/>
        </w:rPr>
        <w:t>近年来，</w:t>
      </w:r>
      <w:r w:rsidR="00B11453">
        <w:rPr>
          <w:rFonts w:hint="eastAsia"/>
        </w:rPr>
        <w:t>深度学习</w:t>
      </w:r>
      <w:r w:rsidR="00F54769">
        <w:rPr>
          <w:rFonts w:hint="eastAsia"/>
        </w:rPr>
        <w:t>理论技术不断成熟</w:t>
      </w:r>
      <w:r>
        <w:rPr>
          <w:rFonts w:hint="eastAsia"/>
        </w:rPr>
        <w:t>，</w:t>
      </w:r>
      <w:r w:rsidR="00F54769">
        <w:rPr>
          <w:rFonts w:hint="eastAsia"/>
        </w:rPr>
        <w:t>在</w:t>
      </w:r>
      <w:r w:rsidR="007012A9">
        <w:rPr>
          <w:rFonts w:hint="eastAsia"/>
        </w:rPr>
        <w:t>人工智能、大数据分析以及安全检测</w:t>
      </w:r>
      <w:r>
        <w:rPr>
          <w:rFonts w:hint="eastAsia"/>
        </w:rPr>
        <w:t>等</w:t>
      </w:r>
      <w:r w:rsidR="00F54769">
        <w:rPr>
          <w:rFonts w:hint="eastAsia"/>
        </w:rPr>
        <w:t>方面都取得了很好的应用成果</w:t>
      </w:r>
      <w:r w:rsidR="007012A9">
        <w:rPr>
          <w:rFonts w:hint="eastAsia"/>
        </w:rPr>
        <w:t>，它突破性地被应用在现实生活的很多领域中，</w:t>
      </w:r>
      <w:r w:rsidR="00381F29">
        <w:rPr>
          <w:rFonts w:hint="eastAsia"/>
        </w:rPr>
        <w:t>在促进社会进步层面</w:t>
      </w:r>
      <w:r w:rsidR="00456A77">
        <w:rPr>
          <w:rFonts w:hint="eastAsia"/>
        </w:rPr>
        <w:t>起到</w:t>
      </w:r>
      <w:r w:rsidR="00381F29">
        <w:rPr>
          <w:rFonts w:hint="eastAsia"/>
        </w:rPr>
        <w:t>了关键作用</w:t>
      </w:r>
      <w:r>
        <w:rPr>
          <w:rFonts w:hint="eastAsia"/>
        </w:rPr>
        <w:t>。</w:t>
      </w:r>
      <w:r w:rsidR="00381F29">
        <w:rPr>
          <w:rFonts w:hint="eastAsia"/>
        </w:rPr>
        <w:t>然而在带来便利的同时，深度学习本身也存在着一定的安全问题。如敌手的攻击和数据隐私的问题，</w:t>
      </w:r>
      <w:r>
        <w:rPr>
          <w:rFonts w:hint="eastAsia"/>
        </w:rPr>
        <w:t>这引起了安全领域的极大关注。</w:t>
      </w:r>
    </w:p>
    <w:p w:rsidR="00DC588B" w:rsidRDefault="00381F29" w:rsidP="009363A7">
      <w:pPr>
        <w:pStyle w:val="1a"/>
        <w:ind w:firstLine="420"/>
      </w:pPr>
      <w:r>
        <w:rPr>
          <w:rFonts w:hint="eastAsia"/>
          <w:bCs/>
        </w:rPr>
        <w:t>对抗样本指的是攻击者</w:t>
      </w:r>
      <w:r>
        <w:t>在数据集</w:t>
      </w:r>
      <w:r>
        <w:rPr>
          <w:rFonts w:hint="eastAsia"/>
        </w:rPr>
        <w:t>原始输入样本</w:t>
      </w:r>
      <w:r>
        <w:t>通过添加</w:t>
      </w:r>
      <w:r>
        <w:rPr>
          <w:rFonts w:hint="eastAsia"/>
        </w:rPr>
        <w:t>人类无法察觉的细</w:t>
      </w:r>
      <w:r>
        <w:t>微</w:t>
      </w:r>
      <w:r>
        <w:rPr>
          <w:rFonts w:hint="eastAsia"/>
        </w:rPr>
        <w:t>扰动来形成新的</w:t>
      </w:r>
      <w:r>
        <w:t>输入样本，导致模</w:t>
      </w:r>
      <w:r w:rsidRPr="000872D0">
        <w:t>型以高置信度给出一个错误的输出，</w:t>
      </w:r>
      <w:r w:rsidRPr="000872D0">
        <w:rPr>
          <w:rFonts w:hint="eastAsia"/>
        </w:rPr>
        <w:t>以欺骗机器学习模型。</w:t>
      </w:r>
      <w:r w:rsidR="00D81B5E" w:rsidRPr="000872D0">
        <w:t>2013</w:t>
      </w:r>
      <w:r w:rsidR="00D81B5E" w:rsidRPr="000872D0">
        <w:t>年，</w:t>
      </w:r>
      <w:r w:rsidR="00D81B5E" w:rsidRPr="000872D0">
        <w:t>Szegedy</w:t>
      </w:r>
      <w:r w:rsidR="00D81B5E" w:rsidRPr="000872D0">
        <w:t>等人</w:t>
      </w:r>
      <w:r w:rsidR="00D81B5E" w:rsidRPr="000872D0">
        <w:rPr>
          <w:vertAlign w:val="superscript"/>
        </w:rPr>
        <w:fldChar w:fldCharType="begin"/>
      </w:r>
      <w:r w:rsidR="00D81B5E" w:rsidRPr="000872D0">
        <w:rPr>
          <w:vertAlign w:val="superscript"/>
        </w:rPr>
        <w:instrText xml:space="preserve"> REF _Ref4958288 \r \h  \* MERGEFORMAT </w:instrText>
      </w:r>
      <w:r w:rsidR="00D81B5E" w:rsidRPr="000872D0">
        <w:rPr>
          <w:vertAlign w:val="superscript"/>
        </w:rPr>
      </w:r>
      <w:r w:rsidR="00D81B5E" w:rsidRPr="000872D0">
        <w:rPr>
          <w:vertAlign w:val="superscript"/>
        </w:rPr>
        <w:fldChar w:fldCharType="separate"/>
      </w:r>
      <w:r w:rsidR="00434169">
        <w:rPr>
          <w:vertAlign w:val="superscript"/>
        </w:rPr>
        <w:t>[1]</w:t>
      </w:r>
      <w:r w:rsidR="00D81B5E" w:rsidRPr="000872D0">
        <w:rPr>
          <w:vertAlign w:val="superscript"/>
        </w:rPr>
        <w:fldChar w:fldCharType="end"/>
      </w:r>
      <w:r w:rsidR="00D81B5E" w:rsidRPr="000872D0">
        <w:t>首先通</w:t>
      </w:r>
      <w:r w:rsidR="00D81B5E" w:rsidRPr="000872D0">
        <w:t>过</w:t>
      </w:r>
      <w:r w:rsidR="00D81B5E" w:rsidRPr="000872D0">
        <w:rPr>
          <w:rFonts w:hint="eastAsia"/>
        </w:rPr>
        <w:t>添加</w:t>
      </w:r>
      <w:r w:rsidR="00D81B5E" w:rsidRPr="000872D0">
        <w:t>轻微扰动</w:t>
      </w:r>
      <w:r w:rsidR="00D81B5E">
        <w:t>来干扰输入样本，使基于深度神经网络</w:t>
      </w:r>
      <w:r w:rsidR="00D81B5E">
        <w:rPr>
          <w:rFonts w:hint="eastAsia"/>
        </w:rPr>
        <w:t>（</w:t>
      </w:r>
      <w:r w:rsidR="00D81B5E">
        <w:t xml:space="preserve">Deep </w:t>
      </w:r>
      <w:r w:rsidR="00D81B5E">
        <w:rPr>
          <w:rFonts w:hint="eastAsia"/>
        </w:rPr>
        <w:t>n</w:t>
      </w:r>
      <w:r w:rsidR="00D81B5E">
        <w:t>eural network,</w:t>
      </w:r>
      <w:r w:rsidR="00D81B5E">
        <w:rPr>
          <w:rFonts w:hint="eastAsia"/>
        </w:rPr>
        <w:t xml:space="preserve"> D</w:t>
      </w:r>
      <w:r w:rsidR="00D81B5E">
        <w:t>NN</w:t>
      </w:r>
      <w:r w:rsidR="00D81B5E">
        <w:rPr>
          <w:rFonts w:hint="eastAsia"/>
        </w:rPr>
        <w:t>）</w:t>
      </w:r>
      <w:r w:rsidR="00D81B5E">
        <w:t>的图片识别系统输出攻击者想要的任意错误结果</w:t>
      </w:r>
      <w:r>
        <w:rPr>
          <w:rFonts w:hint="eastAsia"/>
        </w:rPr>
        <w:t>，</w:t>
      </w:r>
      <w:r w:rsidR="00D81B5E">
        <w:rPr>
          <w:rFonts w:hint="eastAsia"/>
        </w:rPr>
        <w:t>此过程称</w:t>
      </w:r>
      <w:r w:rsidR="00456A77">
        <w:rPr>
          <w:rFonts w:hint="eastAsia"/>
        </w:rPr>
        <w:t>为</w:t>
      </w:r>
      <w:r w:rsidR="00D81B5E">
        <w:rPr>
          <w:rFonts w:hint="eastAsia"/>
        </w:rPr>
        <w:t>对抗攻击（</w:t>
      </w:r>
      <w:r w:rsidR="00D81B5E">
        <w:rPr>
          <w:rFonts w:hint="eastAsia"/>
        </w:rPr>
        <w:t>A</w:t>
      </w:r>
      <w:r w:rsidR="00D81B5E">
        <w:t>dversarial attack</w:t>
      </w:r>
      <w:r w:rsidR="00D81B5E">
        <w:rPr>
          <w:rFonts w:hint="eastAsia"/>
        </w:rPr>
        <w:t>）。研究人员表明，现代深度神经网络模型极易受到人类视觉系统几乎无法察觉的微小扰动的对抗攻击。这种攻击可以造成神经网络分类器对原始图像进行错误预测。</w:t>
      </w:r>
      <w:r>
        <w:rPr>
          <w:rFonts w:hint="eastAsia"/>
        </w:rPr>
        <w:t>如果将其</w:t>
      </w:r>
      <w:r w:rsidR="00D81B5E">
        <w:rPr>
          <w:rFonts w:hint="eastAsia"/>
        </w:rPr>
        <w:t>应用于现实世界</w:t>
      </w:r>
      <w:r>
        <w:rPr>
          <w:rFonts w:hint="eastAsia"/>
        </w:rPr>
        <w:t>，</w:t>
      </w:r>
      <w:r w:rsidR="00D81B5E">
        <w:t>如</w:t>
      </w:r>
      <w:r w:rsidR="009363A7">
        <w:rPr>
          <w:rFonts w:hint="eastAsia"/>
        </w:rPr>
        <w:t>恶意代码检测、无人驾驶系统、生物医学领域，将会带来极为严重的后果。</w:t>
      </w:r>
    </w:p>
    <w:p w:rsidR="003840DB" w:rsidRDefault="009363A7">
      <w:pPr>
        <w:pStyle w:val="1a"/>
        <w:ind w:firstLine="420"/>
      </w:pPr>
      <w:r>
        <w:rPr>
          <w:rFonts w:hint="eastAsia"/>
        </w:rPr>
        <w:t>在之前的研究里，我们基于</w:t>
      </w:r>
      <w:r>
        <w:rPr>
          <w:rFonts w:hint="eastAsia"/>
          <w:bCs/>
        </w:rPr>
        <w:t>敌手知识和对抗特异性对对抗样本的攻击方法进行了细致的分类，</w:t>
      </w:r>
      <w:r w:rsidR="003840DB">
        <w:rPr>
          <w:rFonts w:hint="eastAsia"/>
        </w:rPr>
        <w:t>本文根据前一部分研究提出的攻击方法，</w:t>
      </w:r>
      <w:r w:rsidR="000872D0">
        <w:rPr>
          <w:rFonts w:hint="eastAsia"/>
        </w:rPr>
        <w:t>从模型和数据两个方面对防御方法分类，分析总结了分类方法</w:t>
      </w:r>
      <w:r w:rsidR="000872D0">
        <w:rPr>
          <w:rFonts w:hint="eastAsia"/>
        </w:rPr>
        <w:lastRenderedPageBreak/>
        <w:t>下各种防御技术的研究进展，</w:t>
      </w:r>
      <w:r w:rsidR="003840DB">
        <w:rPr>
          <w:rFonts w:hint="eastAsia"/>
        </w:rPr>
        <w:t>并给出了对未来防御技术研究方向的展望。</w:t>
      </w:r>
    </w:p>
    <w:p w:rsidR="00DC588B" w:rsidRDefault="00D81B5E" w:rsidP="000872D0">
      <w:pPr>
        <w:pStyle w:val="1a"/>
        <w:ind w:firstLine="420"/>
      </w:pPr>
      <w:r>
        <w:rPr>
          <w:rFonts w:hint="eastAsia"/>
        </w:rPr>
        <w:t>本文组织结构如下：第</w:t>
      </w:r>
      <w:r>
        <w:rPr>
          <w:rFonts w:hint="eastAsia"/>
        </w:rPr>
        <w:t>2</w:t>
      </w:r>
      <w:r>
        <w:rPr>
          <w:rFonts w:hint="eastAsia"/>
        </w:rPr>
        <w:t>节简要介绍了</w:t>
      </w:r>
      <w:r w:rsidR="000872D0">
        <w:rPr>
          <w:rFonts w:hint="eastAsia"/>
        </w:rPr>
        <w:t>深度学习的相关知识并回顾了对抗样本的攻击方法分类</w:t>
      </w:r>
      <w:r>
        <w:rPr>
          <w:rFonts w:hint="eastAsia"/>
        </w:rPr>
        <w:t>。第</w:t>
      </w:r>
      <w:r>
        <w:rPr>
          <w:rFonts w:hint="eastAsia"/>
        </w:rPr>
        <w:t>3</w:t>
      </w:r>
      <w:r>
        <w:rPr>
          <w:rFonts w:hint="eastAsia"/>
        </w:rPr>
        <w:t>节</w:t>
      </w:r>
      <w:r w:rsidR="000872D0">
        <w:rPr>
          <w:rFonts w:hint="eastAsia"/>
        </w:rPr>
        <w:t>对现有的防御方法</w:t>
      </w:r>
      <w:r w:rsidR="00456A77">
        <w:rPr>
          <w:rFonts w:hint="eastAsia"/>
        </w:rPr>
        <w:t>进行</w:t>
      </w:r>
      <w:r w:rsidR="000872D0">
        <w:rPr>
          <w:rFonts w:hint="eastAsia"/>
        </w:rPr>
        <w:t>分类</w:t>
      </w:r>
      <w:bookmarkStart w:id="19" w:name="_Hlk24121562"/>
      <w:r w:rsidR="000872D0">
        <w:rPr>
          <w:rFonts w:hint="eastAsia"/>
        </w:rPr>
        <w:t>并介绍了防御方法的基本原理和研究现状</w:t>
      </w:r>
      <w:bookmarkEnd w:id="19"/>
      <w:r w:rsidR="000872D0">
        <w:rPr>
          <w:rFonts w:hint="eastAsia"/>
        </w:rPr>
        <w:t>。</w:t>
      </w:r>
      <w:r>
        <w:rPr>
          <w:rFonts w:hint="eastAsia"/>
        </w:rPr>
        <w:t>第</w:t>
      </w:r>
      <w:r w:rsidR="000872D0">
        <w:rPr>
          <w:rFonts w:hint="eastAsia"/>
        </w:rPr>
        <w:t>4</w:t>
      </w:r>
      <w:r>
        <w:rPr>
          <w:rFonts w:hint="eastAsia"/>
        </w:rPr>
        <w:t>节基于所调查的文献提供了</w:t>
      </w:r>
      <w:r w:rsidR="000872D0">
        <w:rPr>
          <w:rFonts w:hint="eastAsia"/>
        </w:rPr>
        <w:t>对未来对抗样本防御方法</w:t>
      </w:r>
      <w:r>
        <w:rPr>
          <w:rFonts w:hint="eastAsia"/>
        </w:rPr>
        <w:t>研究方向</w:t>
      </w:r>
      <w:r w:rsidR="000872D0">
        <w:rPr>
          <w:rFonts w:hint="eastAsia"/>
        </w:rPr>
        <w:t>的</w:t>
      </w:r>
      <w:r>
        <w:rPr>
          <w:rFonts w:hint="eastAsia"/>
        </w:rPr>
        <w:t>展望。</w:t>
      </w:r>
    </w:p>
    <w:p w:rsidR="00DC588B" w:rsidRDefault="00D81B5E">
      <w:pPr>
        <w:pStyle w:val="BT4"/>
        <w:spacing w:before="156" w:after="156"/>
        <w:rPr>
          <w:sz w:val="26"/>
          <w:szCs w:val="26"/>
        </w:rPr>
      </w:pPr>
      <w:r>
        <w:rPr>
          <w:b/>
          <w:sz w:val="26"/>
          <w:szCs w:val="26"/>
        </w:rPr>
        <w:t>2</w:t>
      </w:r>
      <w:r>
        <w:rPr>
          <w:rFonts w:hint="eastAsia"/>
          <w:sz w:val="26"/>
          <w:szCs w:val="26"/>
        </w:rPr>
        <w:t xml:space="preserve">  </w:t>
      </w:r>
      <w:r>
        <w:rPr>
          <w:rFonts w:hint="eastAsia"/>
          <w:sz w:val="26"/>
          <w:szCs w:val="26"/>
        </w:rPr>
        <w:t>背景</w:t>
      </w:r>
      <w:r w:rsidR="00072925">
        <w:rPr>
          <w:rFonts w:hint="eastAsia"/>
          <w:sz w:val="26"/>
          <w:szCs w:val="26"/>
        </w:rPr>
        <w:t>知识</w:t>
      </w:r>
    </w:p>
    <w:p w:rsidR="00BF034C" w:rsidRDefault="00D81B5E">
      <w:pPr>
        <w:pStyle w:val="BT5"/>
        <w:rPr>
          <w:bCs/>
        </w:rPr>
      </w:pPr>
      <w:r>
        <w:rPr>
          <w:rFonts w:hint="eastAsia"/>
          <w:b/>
        </w:rPr>
        <w:t>2</w:t>
      </w:r>
      <w:r>
        <w:rPr>
          <w:b/>
        </w:rPr>
        <w:t>.1</w:t>
      </w:r>
      <w:r>
        <w:rPr>
          <w:bCs/>
        </w:rPr>
        <w:t xml:space="preserve">  </w:t>
      </w:r>
      <w:r>
        <w:rPr>
          <w:rFonts w:hint="eastAsia"/>
          <w:bCs/>
        </w:rPr>
        <w:t>深度学习技术</w:t>
      </w:r>
    </w:p>
    <w:p w:rsidR="00314A6D" w:rsidRDefault="00314A6D" w:rsidP="00314A6D">
      <w:pPr>
        <w:pStyle w:val="1a"/>
        <w:ind w:firstLine="420"/>
      </w:pPr>
      <w:r>
        <w:rPr>
          <w:rFonts w:hint="eastAsia"/>
        </w:rPr>
        <w:t>深度学习是机器学习衍生出的一个研究方向，更偏近机器学习最初的目标——人工智能。它是一种</w:t>
      </w:r>
      <w:r>
        <w:t>基于对数据进行</w:t>
      </w:r>
      <w:hyperlink r:id="rId14" w:tgtFrame="_blank" w:history="1">
        <w:r>
          <w:t>表征</w:t>
        </w:r>
      </w:hyperlink>
      <w:r>
        <w:t>学习的方法</w:t>
      </w:r>
      <w:r>
        <w:rPr>
          <w:rFonts w:hint="eastAsia"/>
        </w:rPr>
        <w:t>，可以学习样本数据的内在规律及表示层次，通过建立模拟人脑进行学习分析的神经网络来模仿人脑机制处理数据。其解决问题的过程分为训练和预测两个阶段。</w:t>
      </w:r>
    </w:p>
    <w:p w:rsidR="00314A6D" w:rsidRDefault="0020215F" w:rsidP="00314A6D">
      <w:pPr>
        <w:pStyle w:val="1a"/>
        <w:ind w:firstLine="420"/>
      </w:pPr>
      <w:r>
        <w:rPr>
          <w:rFonts w:hint="eastAsia"/>
        </w:rPr>
        <w:t>深度神经网络（</w:t>
      </w:r>
      <w:r>
        <w:rPr>
          <w:rFonts w:hint="eastAsia"/>
        </w:rPr>
        <w:t>D</w:t>
      </w:r>
      <w:r>
        <w:t>NN</w:t>
      </w:r>
      <w:r>
        <w:rPr>
          <w:rFonts w:hint="eastAsia"/>
        </w:rPr>
        <w:t>）是典型的深度学习模型，其他深度学习模型在其基础上进行扩展。</w:t>
      </w:r>
      <w:r>
        <w:rPr>
          <w:rFonts w:hint="eastAsia"/>
        </w:rPr>
        <w:t>DNN</w:t>
      </w:r>
      <w:r w:rsidR="00314A6D">
        <w:rPr>
          <w:rFonts w:hint="eastAsia"/>
        </w:rPr>
        <w:t>本质是一个函数链，是由多个神经网络层累加起来的结构，</w:t>
      </w:r>
      <w:r w:rsidR="00314A6D">
        <w:t>神经网络层由一</w:t>
      </w:r>
      <w:r>
        <w:rPr>
          <w:rFonts w:hint="eastAsia"/>
        </w:rPr>
        <w:t>个个人工神经元构</w:t>
      </w:r>
      <w:r w:rsidR="00314A6D">
        <w:t>成</w:t>
      </w:r>
      <w:r>
        <w:rPr>
          <w:rFonts w:hint="eastAsia"/>
        </w:rPr>
        <w:t>，每个神经元都是一个感知器，可以</w:t>
      </w:r>
      <w:r w:rsidR="00314A6D">
        <w:t>将一组输入映射到具有激活功能的输出值</w:t>
      </w:r>
      <w:r w:rsidR="00314A6D">
        <w:rPr>
          <w:rFonts w:hint="eastAsia"/>
        </w:rPr>
        <w:t>上</w:t>
      </w:r>
      <w:r w:rsidR="00314A6D">
        <w:t>。</w:t>
      </w:r>
      <w:r w:rsidR="00314A6D">
        <w:rPr>
          <w:rFonts w:hint="eastAsia"/>
        </w:rPr>
        <w:t>D</w:t>
      </w:r>
      <w:r w:rsidR="00314A6D">
        <w:t>NN</w:t>
      </w:r>
      <w:r w:rsidR="00314A6D">
        <w:rPr>
          <w:rFonts w:hint="eastAsia"/>
        </w:rPr>
        <w:t>每个函数是由每一层上的神经元组成，其目标是使训练的模型与真实的数据生成过程相匹配。函数表达如下所示：</w:t>
      </w:r>
    </w:p>
    <w:p w:rsidR="00314A6D" w:rsidRDefault="002907A4" w:rsidP="00314A6D">
      <w:pPr>
        <w:jc w:val="center"/>
      </w:pPr>
      <w:r>
        <w:rPr>
          <w:noProof/>
          <w:position w:val="-20"/>
        </w:rPr>
        <w:object w:dxaOrig="3258" w:dyaOrig="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2pt;height:25.2pt;mso-width-percent:0;mso-height-percent:0;mso-width-percent:0;mso-height-percent:0" o:ole="">
            <v:imagedata r:id="rId15" o:title=""/>
          </v:shape>
          <o:OLEObject Type="Embed" ProgID="Equation.DSMT4" ShapeID="_x0000_i1025" DrawAspect="Content" ObjectID="_1671122518" r:id="rId16"/>
        </w:object>
      </w:r>
    </w:p>
    <w:p w:rsidR="00314A6D" w:rsidRDefault="00314A6D" w:rsidP="00314A6D">
      <w:pPr>
        <w:pStyle w:val="1a"/>
        <w:ind w:firstLine="420"/>
      </w:pPr>
      <w:r>
        <w:rPr>
          <w:rFonts w:hint="eastAsia"/>
        </w:rPr>
        <w:t>其中</w:t>
      </w:r>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i</m:t>
                </m:r>
              </m:e>
            </m:d>
          </m:sup>
        </m:sSup>
      </m:oMath>
      <w:r>
        <w:rPr>
          <w:rFonts w:hint="eastAsia"/>
        </w:rPr>
        <w:t>是第</w:t>
      </w:r>
      <m:oMath>
        <m:r>
          <w:rPr>
            <w:rFonts w:ascii="Cambria Math" w:hAnsi="Cambria Math"/>
          </w:rPr>
          <m:t>i</m:t>
        </m:r>
      </m:oMath>
      <w:r>
        <w:rPr>
          <w:rFonts w:hint="eastAsia"/>
        </w:rPr>
        <w:t>层的函数，</w:t>
      </w:r>
      <m:oMath>
        <m:r>
          <w:rPr>
            <w:rFonts w:ascii="Cambria Math" w:hAnsi="Cambria Math"/>
          </w:rPr>
          <m:t>i</m:t>
        </m:r>
        <m:r>
          <m:rPr>
            <m:sty m:val="p"/>
          </m:rPr>
          <w:rPr>
            <w:rFonts w:ascii="Cambria Math" w:hAnsi="Cambria Math"/>
          </w:rPr>
          <m:t>=1,2…</m:t>
        </m:r>
        <m:r>
          <w:rPr>
            <w:rFonts w:ascii="Cambria Math" w:hAnsi="Cambria Math"/>
          </w:rPr>
          <m:t>k</m:t>
        </m:r>
        <m:r>
          <m:rPr>
            <m:sty m:val="p"/>
          </m:rPr>
          <w:rPr>
            <w:rFonts w:ascii="Cambria Math" w:hAnsi="Cambria Math"/>
          </w:rPr>
          <m:t>。</m:t>
        </m:r>
      </m:oMath>
    </w:p>
    <w:p w:rsidR="005B0F59" w:rsidRDefault="005B0F59" w:rsidP="00314A6D">
      <w:pPr>
        <w:pStyle w:val="1a"/>
        <w:ind w:firstLine="420"/>
      </w:pPr>
      <w:r>
        <w:rPr>
          <w:rFonts w:hint="eastAsia"/>
        </w:rPr>
        <w:t>深度学习根据在训练过程中是否给定标签可以分为监督学习和无监督学习，其中监督学习算法有卷积神经网络（</w:t>
      </w:r>
      <w:r>
        <w:rPr>
          <w:rFonts w:hint="eastAsia"/>
        </w:rPr>
        <w:t>CNN</w:t>
      </w:r>
      <w:r>
        <w:rPr>
          <w:rFonts w:hint="eastAsia"/>
        </w:rPr>
        <w:t>）、循环神经网络（</w:t>
      </w:r>
      <w:r>
        <w:rPr>
          <w:rFonts w:hint="eastAsia"/>
        </w:rPr>
        <w:t>RNN</w:t>
      </w:r>
      <w:r>
        <w:rPr>
          <w:rFonts w:hint="eastAsia"/>
        </w:rPr>
        <w:t>）；无监督学习算法有深度置信网络（</w:t>
      </w:r>
      <w:r>
        <w:rPr>
          <w:rFonts w:hint="eastAsia"/>
        </w:rPr>
        <w:t>DBN</w:t>
      </w:r>
      <w:r>
        <w:rPr>
          <w:rFonts w:hint="eastAsia"/>
        </w:rPr>
        <w:t>）。</w:t>
      </w:r>
    </w:p>
    <w:p w:rsidR="00BF034C" w:rsidRPr="00BF034C" w:rsidRDefault="00314A6D" w:rsidP="00ED08BF">
      <w:pPr>
        <w:pStyle w:val="1a"/>
        <w:ind w:firstLine="420"/>
      </w:pPr>
      <w:r>
        <w:rPr>
          <w:rFonts w:hint="eastAsia"/>
        </w:rPr>
        <w:t>深度神经网络的强表达能力使其在</w:t>
      </w:r>
      <w:r w:rsidR="00ED08BF">
        <w:rPr>
          <w:rFonts w:hint="eastAsia"/>
        </w:rPr>
        <w:t>许多</w:t>
      </w:r>
      <w:r>
        <w:rPr>
          <w:rFonts w:hint="eastAsia"/>
        </w:rPr>
        <w:t>领域取得了巨大的成功。</w:t>
      </w:r>
      <w:r>
        <w:t>CNN</w:t>
      </w:r>
      <w:r w:rsidR="00ED08BF">
        <w:rPr>
          <w:rFonts w:hint="eastAsia"/>
        </w:rPr>
        <w:t>被广泛应用于计算机视觉领域，</w:t>
      </w:r>
      <w:r>
        <w:t>RNN</w:t>
      </w:r>
      <w:r w:rsidR="00ED08BF">
        <w:rPr>
          <w:rFonts w:hint="eastAsia"/>
        </w:rPr>
        <w:t>在</w:t>
      </w:r>
      <w:r>
        <w:t>处理具有可变长度的顺序输入数据</w:t>
      </w:r>
      <w:r w:rsidR="00ED08BF">
        <w:rPr>
          <w:rFonts w:hint="eastAsia"/>
        </w:rPr>
        <w:t>上，具有很好的处理效果</w:t>
      </w:r>
      <w:r>
        <w:t>。深度学习解决某些复杂问题的能力</w:t>
      </w:r>
      <w:r>
        <w:rPr>
          <w:rFonts w:hint="eastAsia"/>
        </w:rPr>
        <w:t>已经</w:t>
      </w:r>
      <w:r>
        <w:t>超出了人类水平，但研究表明，深度学习技术也面临多种安全性威胁。</w:t>
      </w:r>
    </w:p>
    <w:p w:rsidR="003840DB" w:rsidRDefault="003840DB">
      <w:pPr>
        <w:pStyle w:val="BT5"/>
        <w:rPr>
          <w:bCs/>
        </w:rPr>
      </w:pPr>
      <w:r>
        <w:rPr>
          <w:bCs/>
        </w:rPr>
        <w:t xml:space="preserve">2.2  </w:t>
      </w:r>
      <w:r w:rsidR="004B32FE">
        <w:rPr>
          <w:rFonts w:hint="eastAsia"/>
          <w:bCs/>
        </w:rPr>
        <w:t>对抗</w:t>
      </w:r>
      <w:r>
        <w:rPr>
          <w:rFonts w:hint="eastAsia"/>
          <w:bCs/>
        </w:rPr>
        <w:t>攻击方法总结</w:t>
      </w:r>
    </w:p>
    <w:p w:rsidR="00314A6D" w:rsidRDefault="00A7428A" w:rsidP="00314A6D">
      <w:pPr>
        <w:pStyle w:val="1a"/>
        <w:ind w:firstLine="420"/>
      </w:pPr>
      <w:r>
        <w:t>对抗样本</w:t>
      </w:r>
      <w:r>
        <w:rPr>
          <w:rFonts w:hint="eastAsia"/>
        </w:rPr>
        <w:t>最早</w:t>
      </w:r>
      <w:r>
        <w:t>由</w:t>
      </w:r>
      <w:r>
        <w:t>Szegedy</w:t>
      </w:r>
      <w:r>
        <w:t>等人</w:t>
      </w:r>
      <w:r>
        <w:rPr>
          <w:vertAlign w:val="superscript"/>
        </w:rPr>
        <w:fldChar w:fldCharType="begin"/>
      </w:r>
      <w:r>
        <w:rPr>
          <w:vertAlign w:val="superscript"/>
        </w:rPr>
        <w:instrText xml:space="preserve"> REF _Ref4958288 \r \h  \* MERGEFORMAT </w:instrText>
      </w:r>
      <w:r>
        <w:rPr>
          <w:vertAlign w:val="superscript"/>
        </w:rPr>
      </w:r>
      <w:r>
        <w:rPr>
          <w:vertAlign w:val="superscript"/>
        </w:rPr>
        <w:fldChar w:fldCharType="separate"/>
      </w:r>
      <w:r w:rsidR="00434169">
        <w:rPr>
          <w:vertAlign w:val="superscript"/>
        </w:rPr>
        <w:t>[1]</w:t>
      </w:r>
      <w:r>
        <w:rPr>
          <w:vertAlign w:val="superscript"/>
        </w:rPr>
        <w:fldChar w:fldCharType="end"/>
      </w:r>
      <w:r>
        <w:t>提出，</w:t>
      </w:r>
      <w:r>
        <w:rPr>
          <w:rFonts w:hint="eastAsia"/>
        </w:rPr>
        <w:t>通过在数据集添加轻微扰动干扰原始样本，</w:t>
      </w:r>
      <w:r>
        <w:t>导致模型以高置信度给出</w:t>
      </w:r>
      <w:r>
        <w:rPr>
          <w:rFonts w:hint="eastAsia"/>
        </w:rPr>
        <w:t>错误</w:t>
      </w:r>
      <w:r>
        <w:t>输出。在许多情况下，人类不会察觉原始样本和对抗样本之间的差异，但是</w:t>
      </w:r>
      <w:r>
        <w:rPr>
          <w:rFonts w:hint="eastAsia"/>
        </w:rPr>
        <w:t>神经</w:t>
      </w:r>
      <w:r>
        <w:t>网络会</w:t>
      </w:r>
      <w:r>
        <w:rPr>
          <w:rFonts w:hint="eastAsia"/>
        </w:rPr>
        <w:t>做</w:t>
      </w:r>
      <w:r>
        <w:t>出</w:t>
      </w:r>
      <w:r w:rsidR="00E13D6F">
        <w:rPr>
          <w:rFonts w:hint="eastAsia"/>
        </w:rPr>
        <w:t>很大差异性</w:t>
      </w:r>
      <w:r>
        <w:t>的</w:t>
      </w:r>
      <w:r>
        <w:rPr>
          <w:rFonts w:hint="eastAsia"/>
        </w:rPr>
        <w:t>错误</w:t>
      </w:r>
      <w:r>
        <w:t>预测。</w:t>
      </w:r>
    </w:p>
    <w:p w:rsidR="000B238B" w:rsidRDefault="000B238B" w:rsidP="00314A6D">
      <w:pPr>
        <w:pStyle w:val="1a"/>
        <w:ind w:firstLine="420"/>
        <w:rPr>
          <w:bCs/>
        </w:rPr>
      </w:pPr>
      <w:r>
        <w:rPr>
          <w:rFonts w:hint="eastAsia"/>
          <w:bCs/>
        </w:rPr>
        <w:t>很多研究者对对抗样本的生成与攻击方法展开了研究，我们之前的研究</w:t>
      </w:r>
      <w:bookmarkStart w:id="20" w:name="_Hlk24118578"/>
      <w:r>
        <w:rPr>
          <w:rFonts w:hint="eastAsia"/>
          <w:bCs/>
        </w:rPr>
        <w:t>根据敌手知识和对抗特异</w:t>
      </w:r>
      <w:r>
        <w:rPr>
          <w:rFonts w:hint="eastAsia"/>
          <w:bCs/>
        </w:rPr>
        <w:t>性，对攻击方法进行了细致的分类</w:t>
      </w:r>
      <w:bookmarkEnd w:id="20"/>
      <w:r>
        <w:rPr>
          <w:rFonts w:hint="eastAsia"/>
          <w:bCs/>
        </w:rPr>
        <w:t>。根据敌手知识</w:t>
      </w:r>
      <w:r w:rsidR="00DA7F93">
        <w:rPr>
          <w:rFonts w:hint="eastAsia"/>
          <w:bCs/>
        </w:rPr>
        <w:t>可分为白盒攻击和黑盒攻击，</w:t>
      </w:r>
      <w:r>
        <w:rPr>
          <w:rFonts w:hint="eastAsia"/>
          <w:bCs/>
        </w:rPr>
        <w:t>白盒攻击指</w:t>
      </w:r>
      <w:r w:rsidR="00DA7F93">
        <w:rPr>
          <w:rFonts w:hint="eastAsia"/>
          <w:bCs/>
        </w:rPr>
        <w:t>攻击者完全了解神经网络模型和参数；黑盒攻击指攻击者无法获取模型全部信息，只能通过</w:t>
      </w:r>
      <w:r w:rsidR="00456A77">
        <w:rPr>
          <w:rFonts w:hint="eastAsia"/>
          <w:bCs/>
        </w:rPr>
        <w:t>对模型的使用来</w:t>
      </w:r>
      <w:r w:rsidR="00DA7F93">
        <w:rPr>
          <w:rFonts w:hint="eastAsia"/>
          <w:bCs/>
        </w:rPr>
        <w:t>观察输入输出</w:t>
      </w:r>
      <w:r w:rsidR="00456A77">
        <w:rPr>
          <w:rFonts w:hint="eastAsia"/>
          <w:bCs/>
        </w:rPr>
        <w:t>并</w:t>
      </w:r>
      <w:r w:rsidR="00DA7F93">
        <w:rPr>
          <w:rFonts w:hint="eastAsia"/>
          <w:bCs/>
        </w:rPr>
        <w:t>展开攻击。根据对抗特异性可以分为针对目标攻击和非针对目标攻击，针对目标攻击中对抗样本的分类结果会错分到指定分类；而非针对目标攻击的对抗类输出是任意的。表</w:t>
      </w:r>
      <w:r w:rsidR="00DA7F93">
        <w:rPr>
          <w:rFonts w:hint="eastAsia"/>
          <w:bCs/>
        </w:rPr>
        <w:t>1</w:t>
      </w:r>
      <w:r w:rsidR="00DA7F93">
        <w:rPr>
          <w:rFonts w:hint="eastAsia"/>
          <w:bCs/>
        </w:rPr>
        <w:t>给出对典型的对抗攻击方法的分类。</w:t>
      </w:r>
    </w:p>
    <w:p w:rsidR="00DA7F93" w:rsidRDefault="002170DA" w:rsidP="002170DA">
      <w:pPr>
        <w:pStyle w:val="1a"/>
        <w:ind w:firstLineChars="0" w:firstLine="0"/>
        <w:jc w:val="center"/>
        <w:rPr>
          <w:bCs/>
        </w:rPr>
      </w:pPr>
      <w:r w:rsidRPr="00640986">
        <w:rPr>
          <w:rFonts w:hint="eastAsia"/>
          <w:bCs/>
          <w:sz w:val="20"/>
        </w:rPr>
        <w:t>表</w:t>
      </w:r>
      <w:r w:rsidRPr="00640986">
        <w:rPr>
          <w:rFonts w:hint="eastAsia"/>
          <w:bCs/>
          <w:sz w:val="20"/>
        </w:rPr>
        <w:t>1</w:t>
      </w:r>
      <w:r w:rsidRPr="00640986">
        <w:rPr>
          <w:bCs/>
          <w:sz w:val="20"/>
        </w:rPr>
        <w:t xml:space="preserve"> </w:t>
      </w:r>
      <w:r w:rsidRPr="00640986">
        <w:rPr>
          <w:rFonts w:hint="eastAsia"/>
          <w:bCs/>
          <w:sz w:val="20"/>
        </w:rPr>
        <w:t>典型对抗攻击方法的分类</w:t>
      </w:r>
    </w:p>
    <w:p w:rsidR="00640986" w:rsidRDefault="00640986" w:rsidP="002170DA">
      <w:pPr>
        <w:pStyle w:val="1a"/>
        <w:ind w:firstLineChars="0" w:firstLine="0"/>
        <w:jc w:val="center"/>
        <w:rPr>
          <w:bCs/>
        </w:rPr>
      </w:pPr>
      <w:r w:rsidRPr="00640986">
        <w:rPr>
          <w:bCs/>
          <w:sz w:val="20"/>
        </w:rPr>
        <w:t>Table1 Classification of typical attack methods</w:t>
      </w:r>
    </w:p>
    <w:tbl>
      <w:tblPr>
        <w:tblStyle w:val="aff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837"/>
        <w:gridCol w:w="2447"/>
      </w:tblGrid>
      <w:tr w:rsidR="00DA7F93" w:rsidRPr="002170DA" w:rsidTr="00070229">
        <w:tc>
          <w:tcPr>
            <w:tcW w:w="426" w:type="dxa"/>
            <w:tcBorders>
              <w:bottom w:val="single" w:sz="4" w:space="0" w:color="auto"/>
            </w:tcBorders>
            <w:vAlign w:val="center"/>
          </w:tcPr>
          <w:p w:rsidR="00DA7F93" w:rsidRPr="005F411D" w:rsidRDefault="00DA7F93" w:rsidP="00DA7F93">
            <w:pPr>
              <w:pStyle w:val="1a"/>
              <w:ind w:firstLineChars="0" w:firstLine="0"/>
              <w:jc w:val="center"/>
              <w:rPr>
                <w:bCs/>
                <w:sz w:val="15"/>
                <w:szCs w:val="15"/>
              </w:rPr>
            </w:pPr>
          </w:p>
        </w:tc>
        <w:tc>
          <w:tcPr>
            <w:tcW w:w="1837" w:type="dxa"/>
            <w:tcBorders>
              <w:bottom w:val="single" w:sz="4" w:space="0" w:color="auto"/>
            </w:tcBorders>
            <w:vAlign w:val="center"/>
          </w:tcPr>
          <w:p w:rsidR="00DA7F93" w:rsidRPr="005F411D" w:rsidRDefault="00DA7F93" w:rsidP="00DA7F93">
            <w:pPr>
              <w:pStyle w:val="1a"/>
              <w:ind w:firstLineChars="0" w:firstLine="0"/>
              <w:jc w:val="center"/>
              <w:rPr>
                <w:bCs/>
                <w:sz w:val="15"/>
                <w:szCs w:val="15"/>
              </w:rPr>
            </w:pPr>
            <w:r w:rsidRPr="005F411D">
              <w:rPr>
                <w:rFonts w:hint="eastAsia"/>
                <w:bCs/>
                <w:sz w:val="15"/>
                <w:szCs w:val="15"/>
              </w:rPr>
              <w:t>白盒攻击</w:t>
            </w:r>
          </w:p>
        </w:tc>
        <w:tc>
          <w:tcPr>
            <w:tcW w:w="2447" w:type="dxa"/>
            <w:tcBorders>
              <w:bottom w:val="single" w:sz="4" w:space="0" w:color="auto"/>
            </w:tcBorders>
            <w:vAlign w:val="center"/>
          </w:tcPr>
          <w:p w:rsidR="00DA7F93" w:rsidRPr="005F411D" w:rsidRDefault="00DA7F93" w:rsidP="00DA7F93">
            <w:pPr>
              <w:pStyle w:val="1a"/>
              <w:ind w:firstLineChars="0" w:firstLine="0"/>
              <w:jc w:val="center"/>
              <w:rPr>
                <w:bCs/>
                <w:sz w:val="15"/>
                <w:szCs w:val="15"/>
              </w:rPr>
            </w:pPr>
            <w:r w:rsidRPr="005F411D">
              <w:rPr>
                <w:rFonts w:hint="eastAsia"/>
                <w:bCs/>
                <w:sz w:val="15"/>
                <w:szCs w:val="15"/>
              </w:rPr>
              <w:t>黑盒攻击</w:t>
            </w:r>
          </w:p>
        </w:tc>
      </w:tr>
      <w:tr w:rsidR="00DA7F93" w:rsidRPr="002170DA" w:rsidTr="00070229">
        <w:trPr>
          <w:trHeight w:val="908"/>
        </w:trPr>
        <w:tc>
          <w:tcPr>
            <w:tcW w:w="426" w:type="dxa"/>
            <w:tcBorders>
              <w:top w:val="single" w:sz="4" w:space="0" w:color="auto"/>
              <w:bottom w:val="single" w:sz="4" w:space="0" w:color="auto"/>
              <w:right w:val="single" w:sz="4" w:space="0" w:color="auto"/>
            </w:tcBorders>
            <w:vAlign w:val="center"/>
          </w:tcPr>
          <w:p w:rsidR="00DA7F93" w:rsidRPr="005F411D" w:rsidRDefault="00DA7F93" w:rsidP="00DA7F93">
            <w:pPr>
              <w:pStyle w:val="1a"/>
              <w:ind w:firstLineChars="0" w:firstLine="0"/>
              <w:jc w:val="center"/>
              <w:rPr>
                <w:bCs/>
                <w:sz w:val="15"/>
                <w:szCs w:val="15"/>
              </w:rPr>
            </w:pPr>
            <w:r w:rsidRPr="005F411D">
              <w:rPr>
                <w:rFonts w:hint="eastAsia"/>
                <w:bCs/>
                <w:sz w:val="15"/>
                <w:szCs w:val="15"/>
              </w:rPr>
              <w:t>非针对目标攻击</w:t>
            </w:r>
          </w:p>
        </w:tc>
        <w:tc>
          <w:tcPr>
            <w:tcW w:w="1837" w:type="dxa"/>
            <w:tcBorders>
              <w:top w:val="single" w:sz="4" w:space="0" w:color="auto"/>
              <w:left w:val="single" w:sz="4" w:space="0" w:color="auto"/>
              <w:bottom w:val="single" w:sz="4" w:space="0" w:color="auto"/>
            </w:tcBorders>
            <w:vAlign w:val="center"/>
          </w:tcPr>
          <w:p w:rsidR="00DA7F93" w:rsidRPr="005F411D" w:rsidRDefault="00DA7F93" w:rsidP="00DA7F93">
            <w:pPr>
              <w:pStyle w:val="1a"/>
              <w:ind w:firstLineChars="0" w:firstLine="0"/>
              <w:jc w:val="center"/>
              <w:rPr>
                <w:bCs/>
                <w:sz w:val="15"/>
                <w:szCs w:val="15"/>
              </w:rPr>
            </w:pPr>
            <w:r w:rsidRPr="005F411D">
              <w:rPr>
                <w:bCs/>
                <w:sz w:val="15"/>
                <w:szCs w:val="15"/>
              </w:rPr>
              <w:t>FGSM</w:t>
            </w:r>
          </w:p>
          <w:p w:rsidR="00DA7F93" w:rsidRPr="005F411D" w:rsidRDefault="00DA7F93" w:rsidP="00DA7F93">
            <w:pPr>
              <w:pStyle w:val="1a"/>
              <w:ind w:firstLineChars="0" w:firstLine="0"/>
              <w:jc w:val="center"/>
              <w:rPr>
                <w:bCs/>
                <w:sz w:val="15"/>
                <w:szCs w:val="15"/>
              </w:rPr>
            </w:pPr>
            <w:r w:rsidRPr="005F411D">
              <w:rPr>
                <w:rFonts w:hint="eastAsia"/>
                <w:bCs/>
                <w:sz w:val="15"/>
                <w:szCs w:val="15"/>
              </w:rPr>
              <w:t>R</w:t>
            </w:r>
            <w:r w:rsidRPr="005F411D">
              <w:rPr>
                <w:bCs/>
                <w:sz w:val="15"/>
                <w:szCs w:val="15"/>
              </w:rPr>
              <w:t>+FGSM</w:t>
            </w:r>
          </w:p>
          <w:p w:rsidR="00DA7F93" w:rsidRPr="005F411D" w:rsidRDefault="00DA7F93" w:rsidP="00DA7F93">
            <w:pPr>
              <w:pStyle w:val="1a"/>
              <w:ind w:firstLineChars="0" w:firstLine="0"/>
              <w:jc w:val="center"/>
              <w:rPr>
                <w:bCs/>
                <w:sz w:val="15"/>
                <w:szCs w:val="15"/>
              </w:rPr>
            </w:pPr>
            <w:r w:rsidRPr="005F411D">
              <w:rPr>
                <w:rFonts w:hint="eastAsia"/>
                <w:bCs/>
                <w:sz w:val="15"/>
                <w:szCs w:val="15"/>
              </w:rPr>
              <w:t>B</w:t>
            </w:r>
            <w:r w:rsidRPr="005F411D">
              <w:rPr>
                <w:bCs/>
                <w:sz w:val="15"/>
                <w:szCs w:val="15"/>
              </w:rPr>
              <w:t>IM&amp;ILCM</w:t>
            </w:r>
          </w:p>
          <w:p w:rsidR="00DA7F93" w:rsidRPr="005F411D" w:rsidRDefault="00DA7F93" w:rsidP="00DA7F93">
            <w:pPr>
              <w:pStyle w:val="1a"/>
              <w:ind w:firstLineChars="0" w:firstLine="0"/>
              <w:jc w:val="center"/>
              <w:rPr>
                <w:bCs/>
                <w:sz w:val="15"/>
                <w:szCs w:val="15"/>
              </w:rPr>
            </w:pPr>
            <w:r w:rsidRPr="005F411D">
              <w:rPr>
                <w:rFonts w:hint="eastAsia"/>
                <w:bCs/>
                <w:sz w:val="15"/>
                <w:szCs w:val="15"/>
              </w:rPr>
              <w:t>P</w:t>
            </w:r>
            <w:r w:rsidRPr="005F411D">
              <w:rPr>
                <w:bCs/>
                <w:sz w:val="15"/>
                <w:szCs w:val="15"/>
              </w:rPr>
              <w:t>GD</w:t>
            </w:r>
          </w:p>
          <w:p w:rsidR="00DA7F93" w:rsidRPr="005F411D" w:rsidRDefault="00DA7F93" w:rsidP="00DA7F93">
            <w:pPr>
              <w:pStyle w:val="1a"/>
              <w:ind w:firstLineChars="0" w:firstLine="0"/>
              <w:jc w:val="center"/>
              <w:rPr>
                <w:bCs/>
                <w:sz w:val="15"/>
                <w:szCs w:val="15"/>
              </w:rPr>
            </w:pPr>
            <w:r w:rsidRPr="005F411D">
              <w:rPr>
                <w:rFonts w:hint="eastAsia"/>
                <w:bCs/>
                <w:sz w:val="15"/>
                <w:szCs w:val="15"/>
              </w:rPr>
              <w:t>C</w:t>
            </w:r>
            <w:r w:rsidRPr="005F411D">
              <w:rPr>
                <w:bCs/>
                <w:sz w:val="15"/>
                <w:szCs w:val="15"/>
              </w:rPr>
              <w:t>PPN EA Fool</w:t>
            </w:r>
          </w:p>
          <w:p w:rsidR="00DA7F93" w:rsidRPr="005F411D" w:rsidRDefault="00DA7F93" w:rsidP="00DA7F93">
            <w:pPr>
              <w:pStyle w:val="1a"/>
              <w:ind w:firstLineChars="0" w:firstLine="0"/>
              <w:jc w:val="center"/>
              <w:rPr>
                <w:bCs/>
                <w:sz w:val="15"/>
                <w:szCs w:val="15"/>
              </w:rPr>
            </w:pPr>
            <w:r w:rsidRPr="005F411D">
              <w:rPr>
                <w:bCs/>
                <w:sz w:val="15"/>
                <w:szCs w:val="15"/>
              </w:rPr>
              <w:t>D</w:t>
            </w:r>
            <w:r w:rsidR="002170DA" w:rsidRPr="005F411D">
              <w:rPr>
                <w:bCs/>
                <w:sz w:val="15"/>
                <w:szCs w:val="15"/>
              </w:rPr>
              <w:t>eepF</w:t>
            </w:r>
            <w:r w:rsidRPr="005F411D">
              <w:rPr>
                <w:bCs/>
                <w:sz w:val="15"/>
                <w:szCs w:val="15"/>
              </w:rPr>
              <w:t>ool</w:t>
            </w:r>
          </w:p>
          <w:p w:rsidR="00DA7F93" w:rsidRPr="005F411D" w:rsidRDefault="00DA7F93" w:rsidP="00DA7F93">
            <w:pPr>
              <w:pStyle w:val="1a"/>
              <w:ind w:firstLineChars="0" w:firstLine="0"/>
              <w:jc w:val="center"/>
              <w:rPr>
                <w:bCs/>
                <w:sz w:val="15"/>
                <w:szCs w:val="15"/>
              </w:rPr>
            </w:pPr>
            <w:r w:rsidRPr="005F411D">
              <w:rPr>
                <w:rFonts w:hint="eastAsia"/>
                <w:bCs/>
                <w:sz w:val="15"/>
                <w:szCs w:val="15"/>
              </w:rPr>
              <w:t>U</w:t>
            </w:r>
            <w:r w:rsidRPr="005F411D">
              <w:rPr>
                <w:bCs/>
                <w:sz w:val="15"/>
                <w:szCs w:val="15"/>
              </w:rPr>
              <w:t>AP</w:t>
            </w:r>
          </w:p>
          <w:p w:rsidR="002170DA" w:rsidRPr="005F411D" w:rsidRDefault="002170DA" w:rsidP="00DA7F93">
            <w:pPr>
              <w:pStyle w:val="1a"/>
              <w:ind w:firstLineChars="0" w:firstLine="0"/>
              <w:jc w:val="center"/>
              <w:rPr>
                <w:bCs/>
                <w:sz w:val="15"/>
                <w:szCs w:val="15"/>
              </w:rPr>
            </w:pPr>
            <w:r w:rsidRPr="005F411D">
              <w:rPr>
                <w:rFonts w:hint="eastAsia"/>
                <w:bCs/>
                <w:sz w:val="15"/>
                <w:szCs w:val="15"/>
              </w:rPr>
              <w:t>L</w:t>
            </w:r>
            <w:r w:rsidRPr="005F411D">
              <w:rPr>
                <w:bCs/>
                <w:sz w:val="15"/>
                <w:szCs w:val="15"/>
              </w:rPr>
              <w:t>-BFGS</w:t>
            </w:r>
          </w:p>
        </w:tc>
        <w:tc>
          <w:tcPr>
            <w:tcW w:w="2447" w:type="dxa"/>
            <w:tcBorders>
              <w:top w:val="single" w:sz="4" w:space="0" w:color="auto"/>
              <w:bottom w:val="single" w:sz="4" w:space="0" w:color="auto"/>
            </w:tcBorders>
            <w:vAlign w:val="center"/>
          </w:tcPr>
          <w:p w:rsidR="00DA7F93" w:rsidRPr="005F411D" w:rsidRDefault="002170DA" w:rsidP="00DA7F93">
            <w:pPr>
              <w:pStyle w:val="1a"/>
              <w:ind w:firstLineChars="0" w:firstLine="0"/>
              <w:jc w:val="center"/>
              <w:rPr>
                <w:bCs/>
                <w:sz w:val="15"/>
                <w:szCs w:val="15"/>
              </w:rPr>
            </w:pPr>
            <w:r w:rsidRPr="005F411D">
              <w:rPr>
                <w:rFonts w:hint="eastAsia"/>
                <w:bCs/>
                <w:sz w:val="15"/>
                <w:szCs w:val="15"/>
              </w:rPr>
              <w:t>F</w:t>
            </w:r>
            <w:r w:rsidRPr="005F411D">
              <w:rPr>
                <w:bCs/>
                <w:sz w:val="15"/>
                <w:szCs w:val="15"/>
              </w:rPr>
              <w:t>GSM</w:t>
            </w:r>
          </w:p>
          <w:p w:rsidR="002170DA" w:rsidRPr="005F411D" w:rsidRDefault="002170DA" w:rsidP="00DA7F93">
            <w:pPr>
              <w:pStyle w:val="1a"/>
              <w:ind w:firstLineChars="0" w:firstLine="0"/>
              <w:jc w:val="center"/>
              <w:rPr>
                <w:bCs/>
                <w:sz w:val="15"/>
                <w:szCs w:val="15"/>
              </w:rPr>
            </w:pPr>
            <w:r w:rsidRPr="005F411D">
              <w:rPr>
                <w:rFonts w:hint="eastAsia"/>
                <w:bCs/>
                <w:sz w:val="15"/>
                <w:szCs w:val="15"/>
              </w:rPr>
              <w:t>U</w:t>
            </w:r>
            <w:r w:rsidRPr="005F411D">
              <w:rPr>
                <w:bCs/>
                <w:sz w:val="15"/>
                <w:szCs w:val="15"/>
              </w:rPr>
              <w:t>-MI-FGSM</w:t>
            </w:r>
          </w:p>
          <w:p w:rsidR="002170DA" w:rsidRPr="005F411D" w:rsidRDefault="002170DA" w:rsidP="00DA7F93">
            <w:pPr>
              <w:pStyle w:val="1a"/>
              <w:ind w:firstLineChars="0" w:firstLine="0"/>
              <w:jc w:val="center"/>
              <w:rPr>
                <w:bCs/>
                <w:sz w:val="15"/>
                <w:szCs w:val="15"/>
              </w:rPr>
            </w:pPr>
            <w:r w:rsidRPr="005F411D">
              <w:rPr>
                <w:rFonts w:hint="eastAsia"/>
                <w:bCs/>
                <w:sz w:val="15"/>
                <w:szCs w:val="15"/>
              </w:rPr>
              <w:t>U</w:t>
            </w:r>
            <w:r w:rsidRPr="005F411D">
              <w:rPr>
                <w:bCs/>
                <w:sz w:val="15"/>
                <w:szCs w:val="15"/>
              </w:rPr>
              <w:t>AP</w:t>
            </w:r>
          </w:p>
          <w:p w:rsidR="002170DA" w:rsidRPr="005F411D" w:rsidRDefault="002170DA" w:rsidP="00DA7F93">
            <w:pPr>
              <w:pStyle w:val="1a"/>
              <w:ind w:firstLineChars="0" w:firstLine="0"/>
              <w:jc w:val="center"/>
              <w:rPr>
                <w:bCs/>
                <w:sz w:val="15"/>
                <w:szCs w:val="15"/>
              </w:rPr>
            </w:pPr>
            <w:r w:rsidRPr="005F411D">
              <w:rPr>
                <w:rFonts w:hint="eastAsia"/>
                <w:bCs/>
                <w:sz w:val="15"/>
                <w:szCs w:val="15"/>
              </w:rPr>
              <w:t>O</w:t>
            </w:r>
            <w:r w:rsidRPr="005F411D">
              <w:rPr>
                <w:bCs/>
                <w:sz w:val="15"/>
                <w:szCs w:val="15"/>
              </w:rPr>
              <w:t>ne Pixel</w:t>
            </w:r>
          </w:p>
          <w:p w:rsidR="002170DA" w:rsidRPr="005F411D" w:rsidRDefault="002170DA" w:rsidP="00DA7F93">
            <w:pPr>
              <w:pStyle w:val="1a"/>
              <w:ind w:firstLineChars="0" w:firstLine="0"/>
              <w:jc w:val="center"/>
              <w:rPr>
                <w:bCs/>
                <w:sz w:val="15"/>
                <w:szCs w:val="15"/>
              </w:rPr>
            </w:pPr>
            <w:r w:rsidRPr="005F411D">
              <w:rPr>
                <w:rFonts w:hint="eastAsia"/>
                <w:bCs/>
                <w:sz w:val="15"/>
                <w:szCs w:val="15"/>
              </w:rPr>
              <w:t>Z</w:t>
            </w:r>
            <w:r w:rsidRPr="005F411D">
              <w:rPr>
                <w:bCs/>
                <w:sz w:val="15"/>
                <w:szCs w:val="15"/>
              </w:rPr>
              <w:t>OO</w:t>
            </w:r>
          </w:p>
          <w:p w:rsidR="002170DA" w:rsidRPr="005F411D" w:rsidRDefault="002170DA" w:rsidP="00DA7F93">
            <w:pPr>
              <w:pStyle w:val="1a"/>
              <w:ind w:firstLineChars="0" w:firstLine="0"/>
              <w:jc w:val="center"/>
              <w:rPr>
                <w:bCs/>
                <w:sz w:val="15"/>
                <w:szCs w:val="15"/>
              </w:rPr>
            </w:pPr>
            <w:r w:rsidRPr="005F411D">
              <w:rPr>
                <w:rFonts w:hint="eastAsia"/>
                <w:bCs/>
                <w:sz w:val="15"/>
                <w:szCs w:val="15"/>
              </w:rPr>
              <w:t>结合</w:t>
            </w:r>
            <w:r w:rsidRPr="005F411D">
              <w:rPr>
                <w:rFonts w:hint="eastAsia"/>
                <w:bCs/>
                <w:sz w:val="15"/>
                <w:szCs w:val="15"/>
              </w:rPr>
              <w:t>GAN</w:t>
            </w:r>
            <w:r w:rsidRPr="005F411D">
              <w:rPr>
                <w:rFonts w:hint="eastAsia"/>
                <w:bCs/>
                <w:sz w:val="15"/>
                <w:szCs w:val="15"/>
              </w:rPr>
              <w:t>的对抗攻击</w:t>
            </w:r>
          </w:p>
        </w:tc>
      </w:tr>
      <w:tr w:rsidR="00DA7F93" w:rsidRPr="002170DA" w:rsidTr="00070229">
        <w:trPr>
          <w:trHeight w:val="1091"/>
        </w:trPr>
        <w:tc>
          <w:tcPr>
            <w:tcW w:w="426" w:type="dxa"/>
            <w:tcBorders>
              <w:top w:val="single" w:sz="4" w:space="0" w:color="auto"/>
              <w:bottom w:val="single" w:sz="4" w:space="0" w:color="auto"/>
              <w:right w:val="single" w:sz="4" w:space="0" w:color="auto"/>
            </w:tcBorders>
            <w:vAlign w:val="center"/>
          </w:tcPr>
          <w:p w:rsidR="00DA7F93" w:rsidRPr="005F411D" w:rsidRDefault="00DA7F93" w:rsidP="00DA7F93">
            <w:pPr>
              <w:pStyle w:val="1a"/>
              <w:ind w:firstLineChars="0" w:firstLine="0"/>
              <w:jc w:val="center"/>
              <w:rPr>
                <w:bCs/>
                <w:sz w:val="15"/>
                <w:szCs w:val="15"/>
              </w:rPr>
            </w:pPr>
            <w:r w:rsidRPr="005F411D">
              <w:rPr>
                <w:rFonts w:hint="eastAsia"/>
                <w:bCs/>
                <w:sz w:val="15"/>
                <w:szCs w:val="15"/>
              </w:rPr>
              <w:t>针对目标攻击</w:t>
            </w:r>
          </w:p>
        </w:tc>
        <w:tc>
          <w:tcPr>
            <w:tcW w:w="1837" w:type="dxa"/>
            <w:tcBorders>
              <w:top w:val="single" w:sz="4" w:space="0" w:color="auto"/>
              <w:left w:val="single" w:sz="4" w:space="0" w:color="auto"/>
            </w:tcBorders>
            <w:vAlign w:val="center"/>
          </w:tcPr>
          <w:p w:rsidR="00DA7F93" w:rsidRPr="005F411D" w:rsidRDefault="002170DA" w:rsidP="00DA7F93">
            <w:pPr>
              <w:pStyle w:val="1a"/>
              <w:ind w:firstLineChars="0" w:firstLine="0"/>
              <w:jc w:val="center"/>
              <w:rPr>
                <w:bCs/>
                <w:sz w:val="15"/>
                <w:szCs w:val="15"/>
              </w:rPr>
            </w:pPr>
            <w:r w:rsidRPr="005F411D">
              <w:rPr>
                <w:rFonts w:hint="eastAsia"/>
                <w:bCs/>
                <w:sz w:val="15"/>
                <w:szCs w:val="15"/>
              </w:rPr>
              <w:t>F</w:t>
            </w:r>
            <w:r w:rsidRPr="005F411D">
              <w:rPr>
                <w:bCs/>
                <w:sz w:val="15"/>
                <w:szCs w:val="15"/>
              </w:rPr>
              <w:t>GSM</w:t>
            </w:r>
          </w:p>
          <w:p w:rsidR="002170DA" w:rsidRPr="005F411D" w:rsidRDefault="002170DA" w:rsidP="00DA7F93">
            <w:pPr>
              <w:pStyle w:val="1a"/>
              <w:ind w:firstLineChars="0" w:firstLine="0"/>
              <w:jc w:val="center"/>
              <w:rPr>
                <w:bCs/>
                <w:sz w:val="15"/>
                <w:szCs w:val="15"/>
              </w:rPr>
            </w:pPr>
            <w:r w:rsidRPr="005F411D">
              <w:rPr>
                <w:rFonts w:hint="eastAsia"/>
                <w:bCs/>
                <w:sz w:val="15"/>
                <w:szCs w:val="15"/>
              </w:rPr>
              <w:t>J</w:t>
            </w:r>
            <w:r w:rsidRPr="005F411D">
              <w:rPr>
                <w:bCs/>
                <w:sz w:val="15"/>
                <w:szCs w:val="15"/>
              </w:rPr>
              <w:t>SMA</w:t>
            </w:r>
          </w:p>
          <w:p w:rsidR="002170DA" w:rsidRPr="005F411D" w:rsidRDefault="002170DA" w:rsidP="00DA7F93">
            <w:pPr>
              <w:pStyle w:val="1a"/>
              <w:ind w:firstLineChars="0" w:firstLine="0"/>
              <w:jc w:val="center"/>
              <w:rPr>
                <w:bCs/>
                <w:sz w:val="15"/>
                <w:szCs w:val="15"/>
              </w:rPr>
            </w:pPr>
            <w:r w:rsidRPr="005F411D">
              <w:rPr>
                <w:rFonts w:hint="eastAsia"/>
                <w:bCs/>
                <w:sz w:val="15"/>
                <w:szCs w:val="15"/>
              </w:rPr>
              <w:t>C</w:t>
            </w:r>
            <w:r w:rsidRPr="005F411D">
              <w:rPr>
                <w:bCs/>
                <w:sz w:val="15"/>
                <w:szCs w:val="15"/>
              </w:rPr>
              <w:t>&amp;W</w:t>
            </w:r>
          </w:p>
          <w:p w:rsidR="002170DA" w:rsidRPr="005F411D" w:rsidRDefault="002170DA" w:rsidP="00DA7F93">
            <w:pPr>
              <w:pStyle w:val="1a"/>
              <w:ind w:firstLineChars="0" w:firstLine="0"/>
              <w:jc w:val="center"/>
              <w:rPr>
                <w:bCs/>
                <w:sz w:val="15"/>
                <w:szCs w:val="15"/>
              </w:rPr>
            </w:pPr>
            <w:r w:rsidRPr="005F411D">
              <w:rPr>
                <w:rFonts w:hint="eastAsia"/>
                <w:bCs/>
                <w:sz w:val="15"/>
                <w:szCs w:val="15"/>
              </w:rPr>
              <w:t>H</w:t>
            </w:r>
            <w:r w:rsidRPr="005F411D">
              <w:rPr>
                <w:bCs/>
                <w:sz w:val="15"/>
                <w:szCs w:val="15"/>
              </w:rPr>
              <w:t>ot/Cold</w:t>
            </w:r>
          </w:p>
          <w:p w:rsidR="002170DA" w:rsidRPr="005F411D" w:rsidRDefault="002170DA" w:rsidP="00DA7F93">
            <w:pPr>
              <w:pStyle w:val="1a"/>
              <w:ind w:firstLineChars="0" w:firstLine="0"/>
              <w:jc w:val="center"/>
              <w:rPr>
                <w:bCs/>
                <w:sz w:val="15"/>
                <w:szCs w:val="15"/>
              </w:rPr>
            </w:pPr>
            <w:r w:rsidRPr="005F411D">
              <w:rPr>
                <w:rFonts w:hint="eastAsia"/>
                <w:bCs/>
                <w:sz w:val="15"/>
                <w:szCs w:val="15"/>
              </w:rPr>
              <w:t>A</w:t>
            </w:r>
            <w:r w:rsidRPr="005F411D">
              <w:rPr>
                <w:bCs/>
                <w:sz w:val="15"/>
                <w:szCs w:val="15"/>
              </w:rPr>
              <w:t>TNs</w:t>
            </w:r>
          </w:p>
        </w:tc>
        <w:tc>
          <w:tcPr>
            <w:tcW w:w="2447" w:type="dxa"/>
            <w:tcBorders>
              <w:top w:val="single" w:sz="4" w:space="0" w:color="auto"/>
            </w:tcBorders>
            <w:vAlign w:val="center"/>
          </w:tcPr>
          <w:p w:rsidR="00DA7F93" w:rsidRPr="005F411D" w:rsidRDefault="002170DA" w:rsidP="00DA7F93">
            <w:pPr>
              <w:pStyle w:val="1a"/>
              <w:ind w:firstLineChars="0" w:firstLine="0"/>
              <w:jc w:val="center"/>
              <w:rPr>
                <w:bCs/>
                <w:sz w:val="15"/>
                <w:szCs w:val="15"/>
              </w:rPr>
            </w:pPr>
            <w:r w:rsidRPr="005F411D">
              <w:rPr>
                <w:rFonts w:hint="eastAsia"/>
                <w:bCs/>
                <w:sz w:val="15"/>
                <w:szCs w:val="15"/>
              </w:rPr>
              <w:t>J</w:t>
            </w:r>
            <w:r w:rsidRPr="005F411D">
              <w:rPr>
                <w:bCs/>
                <w:sz w:val="15"/>
                <w:szCs w:val="15"/>
              </w:rPr>
              <w:t>SMA</w:t>
            </w:r>
          </w:p>
          <w:p w:rsidR="002170DA" w:rsidRPr="005F411D" w:rsidRDefault="002170DA" w:rsidP="00DA7F93">
            <w:pPr>
              <w:pStyle w:val="1a"/>
              <w:ind w:firstLineChars="0" w:firstLine="0"/>
              <w:jc w:val="center"/>
              <w:rPr>
                <w:bCs/>
                <w:sz w:val="15"/>
                <w:szCs w:val="15"/>
              </w:rPr>
            </w:pPr>
            <w:r w:rsidRPr="005F411D">
              <w:rPr>
                <w:rFonts w:hint="eastAsia"/>
                <w:bCs/>
                <w:sz w:val="15"/>
                <w:szCs w:val="15"/>
              </w:rPr>
              <w:t>T</w:t>
            </w:r>
            <w:r w:rsidRPr="005F411D">
              <w:rPr>
                <w:bCs/>
                <w:sz w:val="15"/>
                <w:szCs w:val="15"/>
              </w:rPr>
              <w:t>-MI-FGSM</w:t>
            </w:r>
          </w:p>
          <w:p w:rsidR="002170DA" w:rsidRPr="005F411D" w:rsidRDefault="002170DA" w:rsidP="00DA7F93">
            <w:pPr>
              <w:pStyle w:val="1a"/>
              <w:ind w:firstLineChars="0" w:firstLine="0"/>
              <w:jc w:val="center"/>
              <w:rPr>
                <w:bCs/>
                <w:sz w:val="15"/>
                <w:szCs w:val="15"/>
              </w:rPr>
            </w:pPr>
            <w:r w:rsidRPr="005F411D">
              <w:rPr>
                <w:rFonts w:hint="eastAsia"/>
                <w:bCs/>
                <w:sz w:val="15"/>
                <w:szCs w:val="15"/>
              </w:rPr>
              <w:t>A</w:t>
            </w:r>
            <w:r w:rsidRPr="005F411D">
              <w:rPr>
                <w:bCs/>
                <w:sz w:val="15"/>
                <w:szCs w:val="15"/>
              </w:rPr>
              <w:t>TN</w:t>
            </w:r>
            <w:r w:rsidRPr="005F411D">
              <w:rPr>
                <w:rFonts w:hint="eastAsia"/>
                <w:bCs/>
                <w:sz w:val="15"/>
                <w:szCs w:val="15"/>
              </w:rPr>
              <w:t>s</w:t>
            </w:r>
          </w:p>
          <w:p w:rsidR="002170DA" w:rsidRPr="005F411D" w:rsidRDefault="002170DA" w:rsidP="00DA7F93">
            <w:pPr>
              <w:pStyle w:val="1a"/>
              <w:ind w:firstLineChars="0" w:firstLine="0"/>
              <w:jc w:val="center"/>
              <w:rPr>
                <w:bCs/>
                <w:sz w:val="15"/>
                <w:szCs w:val="15"/>
              </w:rPr>
            </w:pPr>
            <w:r w:rsidRPr="005F411D">
              <w:rPr>
                <w:rFonts w:hint="eastAsia"/>
                <w:bCs/>
                <w:sz w:val="15"/>
                <w:szCs w:val="15"/>
              </w:rPr>
              <w:t>O</w:t>
            </w:r>
            <w:r w:rsidRPr="005F411D">
              <w:rPr>
                <w:bCs/>
                <w:sz w:val="15"/>
                <w:szCs w:val="15"/>
              </w:rPr>
              <w:t>ne Pixel</w:t>
            </w:r>
          </w:p>
          <w:p w:rsidR="002170DA" w:rsidRPr="005F411D" w:rsidRDefault="002170DA" w:rsidP="00DA7F93">
            <w:pPr>
              <w:pStyle w:val="1a"/>
              <w:ind w:firstLineChars="0" w:firstLine="0"/>
              <w:jc w:val="center"/>
              <w:rPr>
                <w:bCs/>
                <w:sz w:val="15"/>
                <w:szCs w:val="15"/>
              </w:rPr>
            </w:pPr>
            <w:r w:rsidRPr="005F411D">
              <w:rPr>
                <w:rFonts w:hint="eastAsia"/>
                <w:bCs/>
                <w:sz w:val="15"/>
                <w:szCs w:val="15"/>
              </w:rPr>
              <w:t>Z</w:t>
            </w:r>
            <w:r w:rsidRPr="005F411D">
              <w:rPr>
                <w:bCs/>
                <w:sz w:val="15"/>
                <w:szCs w:val="15"/>
              </w:rPr>
              <w:t>OO</w:t>
            </w:r>
          </w:p>
          <w:p w:rsidR="002170DA" w:rsidRPr="005F411D" w:rsidRDefault="002170DA" w:rsidP="00DA7F93">
            <w:pPr>
              <w:pStyle w:val="1a"/>
              <w:ind w:firstLineChars="0" w:firstLine="0"/>
              <w:jc w:val="center"/>
              <w:rPr>
                <w:bCs/>
                <w:sz w:val="15"/>
                <w:szCs w:val="15"/>
              </w:rPr>
            </w:pPr>
            <w:r w:rsidRPr="005F411D">
              <w:rPr>
                <w:rFonts w:hint="eastAsia"/>
                <w:bCs/>
                <w:sz w:val="15"/>
                <w:szCs w:val="15"/>
              </w:rPr>
              <w:t>U</w:t>
            </w:r>
            <w:r w:rsidRPr="005F411D">
              <w:rPr>
                <w:bCs/>
                <w:sz w:val="15"/>
                <w:szCs w:val="15"/>
              </w:rPr>
              <w:t>PSET</w:t>
            </w:r>
          </w:p>
          <w:p w:rsidR="002170DA" w:rsidRPr="005F411D" w:rsidRDefault="002170DA" w:rsidP="00DA7F93">
            <w:pPr>
              <w:pStyle w:val="1a"/>
              <w:ind w:firstLineChars="0" w:firstLine="0"/>
              <w:jc w:val="center"/>
              <w:rPr>
                <w:bCs/>
                <w:sz w:val="15"/>
                <w:szCs w:val="15"/>
              </w:rPr>
            </w:pPr>
            <w:r w:rsidRPr="005F411D">
              <w:rPr>
                <w:rFonts w:hint="eastAsia"/>
                <w:bCs/>
                <w:sz w:val="15"/>
                <w:szCs w:val="15"/>
              </w:rPr>
              <w:t>A</w:t>
            </w:r>
            <w:r w:rsidRPr="005F411D">
              <w:rPr>
                <w:bCs/>
                <w:sz w:val="15"/>
                <w:szCs w:val="15"/>
              </w:rPr>
              <w:t>NGRI</w:t>
            </w:r>
          </w:p>
          <w:p w:rsidR="002170DA" w:rsidRPr="005F411D" w:rsidRDefault="002170DA" w:rsidP="00DA7F93">
            <w:pPr>
              <w:pStyle w:val="1a"/>
              <w:ind w:firstLineChars="0" w:firstLine="0"/>
              <w:jc w:val="center"/>
              <w:rPr>
                <w:bCs/>
                <w:sz w:val="15"/>
                <w:szCs w:val="15"/>
              </w:rPr>
            </w:pPr>
            <w:r w:rsidRPr="005F411D">
              <w:rPr>
                <w:rFonts w:hint="eastAsia"/>
                <w:bCs/>
                <w:sz w:val="15"/>
                <w:szCs w:val="15"/>
              </w:rPr>
              <w:t>H</w:t>
            </w:r>
            <w:r w:rsidRPr="005F411D">
              <w:rPr>
                <w:bCs/>
                <w:sz w:val="15"/>
                <w:szCs w:val="15"/>
              </w:rPr>
              <w:t>oudini</w:t>
            </w:r>
          </w:p>
          <w:p w:rsidR="002170DA" w:rsidRPr="005F411D" w:rsidRDefault="002170DA" w:rsidP="00DA7F93">
            <w:pPr>
              <w:pStyle w:val="1a"/>
              <w:ind w:firstLineChars="0" w:firstLine="0"/>
              <w:jc w:val="center"/>
              <w:rPr>
                <w:bCs/>
                <w:sz w:val="15"/>
                <w:szCs w:val="15"/>
              </w:rPr>
            </w:pPr>
            <w:r w:rsidRPr="005F411D">
              <w:rPr>
                <w:rFonts w:hint="eastAsia"/>
                <w:bCs/>
                <w:sz w:val="15"/>
                <w:szCs w:val="15"/>
              </w:rPr>
              <w:t>E</w:t>
            </w:r>
            <w:r w:rsidRPr="005F411D">
              <w:rPr>
                <w:bCs/>
                <w:sz w:val="15"/>
                <w:szCs w:val="15"/>
              </w:rPr>
              <w:t>AD</w:t>
            </w:r>
          </w:p>
          <w:p w:rsidR="002170DA" w:rsidRPr="005F411D" w:rsidRDefault="002170DA" w:rsidP="00DA7F93">
            <w:pPr>
              <w:pStyle w:val="1a"/>
              <w:ind w:firstLineChars="0" w:firstLine="0"/>
              <w:jc w:val="center"/>
              <w:rPr>
                <w:bCs/>
                <w:sz w:val="15"/>
                <w:szCs w:val="15"/>
              </w:rPr>
            </w:pPr>
            <w:r w:rsidRPr="005F411D">
              <w:rPr>
                <w:rFonts w:hint="eastAsia"/>
                <w:bCs/>
                <w:sz w:val="15"/>
                <w:szCs w:val="15"/>
              </w:rPr>
              <w:t>基于模型的集成攻击</w:t>
            </w:r>
          </w:p>
        </w:tc>
      </w:tr>
    </w:tbl>
    <w:p w:rsidR="00DC588B" w:rsidRDefault="00072925">
      <w:pPr>
        <w:pStyle w:val="BT4"/>
        <w:spacing w:before="156" w:after="156"/>
      </w:pPr>
      <w:r>
        <w:t>3</w:t>
      </w:r>
      <w:r w:rsidR="00D81B5E">
        <w:rPr>
          <w:rFonts w:hint="eastAsia"/>
        </w:rPr>
        <w:t xml:space="preserve"> </w:t>
      </w:r>
      <w:r w:rsidR="00D81B5E">
        <w:t xml:space="preserve"> </w:t>
      </w:r>
      <w:r w:rsidR="00D81B5E">
        <w:rPr>
          <w:rFonts w:hint="eastAsia"/>
          <w:bCs w:val="0"/>
          <w:sz w:val="26"/>
        </w:rPr>
        <w:t>对抗</w:t>
      </w:r>
      <w:r w:rsidR="00456A77">
        <w:rPr>
          <w:rFonts w:hint="eastAsia"/>
          <w:bCs w:val="0"/>
          <w:sz w:val="26"/>
        </w:rPr>
        <w:t>深度</w:t>
      </w:r>
      <w:r w:rsidR="00D81B5E">
        <w:rPr>
          <w:rFonts w:hint="eastAsia"/>
          <w:bCs w:val="0"/>
          <w:sz w:val="26"/>
        </w:rPr>
        <w:t>学习的防御方法</w:t>
      </w:r>
    </w:p>
    <w:p w:rsidR="00DC588B" w:rsidRDefault="001E7040">
      <w:pPr>
        <w:pStyle w:val="1a"/>
        <w:ind w:firstLine="420"/>
      </w:pPr>
      <w:r w:rsidRPr="00DC5AB6">
        <w:rPr>
          <w:rFonts w:hint="eastAsia"/>
        </w:rPr>
        <w:t>针对深度学习中的对抗样本攻击，</w:t>
      </w:r>
      <w:r w:rsidR="00D81B5E" w:rsidRPr="00DC5AB6">
        <w:rPr>
          <w:rFonts w:hint="eastAsia"/>
        </w:rPr>
        <w:t>本文</w:t>
      </w:r>
      <w:r w:rsidRPr="00DC5AB6">
        <w:rPr>
          <w:rFonts w:hint="eastAsia"/>
        </w:rPr>
        <w:t>对</w:t>
      </w:r>
      <w:r w:rsidR="00D81B5E" w:rsidRPr="00DC5AB6">
        <w:rPr>
          <w:rFonts w:hint="eastAsia"/>
        </w:rPr>
        <w:t>对抗样本的</w:t>
      </w:r>
      <w:r w:rsidR="006C6808" w:rsidRPr="00DC5AB6">
        <w:rPr>
          <w:rFonts w:hint="eastAsia"/>
        </w:rPr>
        <w:t>典型</w:t>
      </w:r>
      <w:r w:rsidR="00D81B5E" w:rsidRPr="00DC5AB6">
        <w:rPr>
          <w:rFonts w:hint="eastAsia"/>
        </w:rPr>
        <w:t>防御方法从</w:t>
      </w:r>
      <w:r w:rsidR="00FE3431" w:rsidRPr="00DC5AB6">
        <w:rPr>
          <w:rFonts w:hint="eastAsia"/>
        </w:rPr>
        <w:t>模型和数据</w:t>
      </w:r>
      <w:r w:rsidR="00D81B5E" w:rsidRPr="00DC5AB6">
        <w:rPr>
          <w:rFonts w:hint="eastAsia"/>
        </w:rPr>
        <w:t>两个方向展开研究。</w:t>
      </w:r>
      <w:r w:rsidR="00CB6975" w:rsidRPr="00DC5AB6">
        <w:rPr>
          <w:rFonts w:hint="eastAsia"/>
        </w:rPr>
        <w:t>模型层面的防御策略</w:t>
      </w:r>
      <w:r w:rsidR="00E86F96" w:rsidRPr="00DC5AB6">
        <w:rPr>
          <w:rFonts w:hint="eastAsia"/>
        </w:rPr>
        <w:t>可分类为</w:t>
      </w:r>
      <w:r w:rsidR="00CB6975" w:rsidRPr="00DC5AB6">
        <w:rPr>
          <w:rFonts w:hint="eastAsia"/>
        </w:rPr>
        <w:t>修改网络和使用附加网络，通过</w:t>
      </w:r>
      <w:r w:rsidR="00D81B5E" w:rsidRPr="00DC5AB6">
        <w:rPr>
          <w:rFonts w:hint="eastAsia"/>
        </w:rPr>
        <w:t>在训练阶段修改原始</w:t>
      </w:r>
      <w:r w:rsidR="00D81B5E" w:rsidRPr="00DC5AB6">
        <w:t>DNN</w:t>
      </w:r>
      <w:r w:rsidR="00D81B5E" w:rsidRPr="00DC5AB6">
        <w:rPr>
          <w:rFonts w:hint="eastAsia"/>
        </w:rPr>
        <w:t>模型的结构，或者不改变原始模型</w:t>
      </w:r>
      <w:r w:rsidR="007800BA">
        <w:rPr>
          <w:rFonts w:hint="eastAsia"/>
        </w:rPr>
        <w:t>，用外部模型作为附加网络，</w:t>
      </w:r>
      <w:r w:rsidR="00D81B5E" w:rsidRPr="00DC5AB6">
        <w:rPr>
          <w:rFonts w:hint="eastAsia"/>
        </w:rPr>
        <w:t>使得防御后的</w:t>
      </w:r>
      <w:r w:rsidR="00D81B5E" w:rsidRPr="00DC5AB6">
        <w:t>DNN</w:t>
      </w:r>
      <w:r w:rsidR="00D81B5E" w:rsidRPr="00DC5AB6">
        <w:rPr>
          <w:rFonts w:hint="eastAsia"/>
        </w:rPr>
        <w:t>分类器能够检测出对抗样本或将其识别为正确标签；</w:t>
      </w:r>
      <w:r w:rsidR="00E86F96" w:rsidRPr="00DC5AB6">
        <w:rPr>
          <w:rFonts w:hint="eastAsia"/>
        </w:rPr>
        <w:t>数据层面的防御策略</w:t>
      </w:r>
      <w:r w:rsidR="005E5E6D" w:rsidRPr="00DC5AB6">
        <w:rPr>
          <w:rFonts w:hint="eastAsia"/>
        </w:rPr>
        <w:t>主要通过在训练阶段</w:t>
      </w:r>
      <w:r w:rsidR="00661FCC" w:rsidRPr="00DC5AB6">
        <w:rPr>
          <w:rFonts w:hint="eastAsia"/>
        </w:rPr>
        <w:t>将对抗样本注入</w:t>
      </w:r>
      <w:r w:rsidR="00055439" w:rsidRPr="00DC5AB6">
        <w:rPr>
          <w:rFonts w:hint="eastAsia"/>
        </w:rPr>
        <w:t>训练</w:t>
      </w:r>
      <w:r w:rsidR="00661FCC" w:rsidRPr="00DC5AB6">
        <w:rPr>
          <w:rFonts w:hint="eastAsia"/>
        </w:rPr>
        <w:t>数据集</w:t>
      </w:r>
      <w:r w:rsidR="00765EF3">
        <w:rPr>
          <w:rFonts w:hint="eastAsia"/>
        </w:rPr>
        <w:t>后</w:t>
      </w:r>
      <w:r w:rsidR="00055439" w:rsidRPr="00DC5AB6">
        <w:rPr>
          <w:rFonts w:hint="eastAsia"/>
        </w:rPr>
        <w:t>重新训练模型</w:t>
      </w:r>
      <w:r w:rsidR="00661FCC" w:rsidRPr="00DC5AB6">
        <w:rPr>
          <w:rFonts w:hint="eastAsia"/>
        </w:rPr>
        <w:t>，</w:t>
      </w:r>
      <w:r w:rsidR="005E5E6D" w:rsidRPr="00DC5AB6">
        <w:rPr>
          <w:rFonts w:hint="eastAsia"/>
        </w:rPr>
        <w:t>或预测阶段对</w:t>
      </w:r>
      <w:r w:rsidR="00D81B5E" w:rsidRPr="00DC5AB6">
        <w:rPr>
          <w:rFonts w:hint="eastAsia"/>
        </w:rPr>
        <w:t>样本</w:t>
      </w:r>
      <w:r w:rsidR="005E5E6D" w:rsidRPr="00DC5AB6">
        <w:rPr>
          <w:rFonts w:hint="eastAsia"/>
        </w:rPr>
        <w:t>进行修改，</w:t>
      </w:r>
      <w:r w:rsidR="00456A77" w:rsidRPr="00DC5AB6">
        <w:rPr>
          <w:rFonts w:hint="eastAsia"/>
        </w:rPr>
        <w:t>进行</w:t>
      </w:r>
      <w:r w:rsidR="00D81B5E" w:rsidRPr="00DC5AB6">
        <w:rPr>
          <w:rFonts w:hint="eastAsia"/>
        </w:rPr>
        <w:t>重建</w:t>
      </w:r>
      <w:r w:rsidR="00456A77" w:rsidRPr="00DC5AB6">
        <w:rPr>
          <w:rFonts w:hint="eastAsia"/>
        </w:rPr>
        <w:t>并</w:t>
      </w:r>
      <w:r w:rsidR="00D81B5E" w:rsidRPr="00DC5AB6">
        <w:rPr>
          <w:rFonts w:hint="eastAsia"/>
        </w:rPr>
        <w:t>将转换后的对抗样本输入到原模型来进行预测。</w:t>
      </w:r>
    </w:p>
    <w:p w:rsidR="00DC588B" w:rsidRDefault="005E5E6D">
      <w:pPr>
        <w:pStyle w:val="BT5"/>
      </w:pPr>
      <w:r>
        <w:rPr>
          <w:rFonts w:hint="eastAsia"/>
        </w:rPr>
        <w:t>3</w:t>
      </w:r>
      <w:r w:rsidR="00D81B5E">
        <w:t>.1</w:t>
      </w:r>
      <w:r w:rsidR="00D81B5E">
        <w:rPr>
          <w:rFonts w:hint="eastAsia"/>
        </w:rPr>
        <w:t xml:space="preserve"> </w:t>
      </w:r>
      <w:r w:rsidR="00D81B5E">
        <w:t xml:space="preserve"> </w:t>
      </w:r>
      <w:r>
        <w:rPr>
          <w:rFonts w:hint="eastAsia"/>
        </w:rPr>
        <w:t>模型层面防御方法</w:t>
      </w:r>
    </w:p>
    <w:p w:rsidR="00456A77" w:rsidRDefault="005E5E6D" w:rsidP="00456A77">
      <w:pPr>
        <w:pStyle w:val="1a"/>
        <w:ind w:firstLine="420"/>
      </w:pPr>
      <w:r>
        <w:rPr>
          <w:rFonts w:hint="eastAsia"/>
        </w:rPr>
        <w:t>从模型入手</w:t>
      </w:r>
      <w:r w:rsidR="00D81B5E">
        <w:rPr>
          <w:rFonts w:hint="eastAsia"/>
        </w:rPr>
        <w:t>的</w:t>
      </w:r>
      <w:r>
        <w:rPr>
          <w:rFonts w:hint="eastAsia"/>
        </w:rPr>
        <w:t>防御</w:t>
      </w:r>
      <w:r w:rsidR="00D81B5E">
        <w:rPr>
          <w:rFonts w:hint="eastAsia"/>
        </w:rPr>
        <w:t>方法主要分为</w:t>
      </w:r>
      <w:r>
        <w:rPr>
          <w:rFonts w:hint="eastAsia"/>
        </w:rPr>
        <w:t>以下两种：</w:t>
      </w:r>
    </w:p>
    <w:p w:rsidR="00DC588B" w:rsidRDefault="00D81B5E" w:rsidP="00456A77">
      <w:pPr>
        <w:pStyle w:val="1a"/>
        <w:ind w:firstLine="420"/>
      </w:pPr>
      <w:r>
        <w:rPr>
          <w:rFonts w:hint="eastAsia"/>
        </w:rPr>
        <w:t>（</w:t>
      </w:r>
      <w:r>
        <w:rPr>
          <w:rFonts w:hint="eastAsia"/>
        </w:rPr>
        <w:t>1</w:t>
      </w:r>
      <w:r>
        <w:rPr>
          <w:rFonts w:hint="eastAsia"/>
        </w:rPr>
        <w:t>）修改网络：仅修改原始模型的结构。</w:t>
      </w:r>
    </w:p>
    <w:p w:rsidR="00DC588B" w:rsidRDefault="00D81B5E" w:rsidP="00456A77">
      <w:pPr>
        <w:pStyle w:val="1a"/>
        <w:numPr>
          <w:ilvl w:val="255"/>
          <w:numId w:val="0"/>
        </w:numPr>
        <w:ind w:firstLineChars="200" w:firstLine="420"/>
      </w:pPr>
      <w:r>
        <w:rPr>
          <w:rFonts w:hint="eastAsia"/>
        </w:rPr>
        <w:t>（</w:t>
      </w:r>
      <w:r>
        <w:rPr>
          <w:rFonts w:hint="eastAsia"/>
        </w:rPr>
        <w:t>2</w:t>
      </w:r>
      <w:r>
        <w:rPr>
          <w:rFonts w:hint="eastAsia"/>
        </w:rPr>
        <w:t>）使用附加网络：在保持原始模型所有信息的情况下，用外部模型作为附加网络。</w:t>
      </w:r>
    </w:p>
    <w:p w:rsidR="00DC588B" w:rsidRDefault="005E5E6D" w:rsidP="00456A77">
      <w:pPr>
        <w:pStyle w:val="BT6"/>
      </w:pPr>
      <w:r>
        <w:rPr>
          <w:rFonts w:hint="eastAsia"/>
        </w:rPr>
        <w:t>3</w:t>
      </w:r>
      <w:r w:rsidR="00D81B5E">
        <w:t>.1.1</w:t>
      </w:r>
      <w:r w:rsidR="00D81B5E">
        <w:rPr>
          <w:rFonts w:hint="eastAsia"/>
        </w:rPr>
        <w:t xml:space="preserve"> </w:t>
      </w:r>
      <w:r w:rsidR="00D81B5E">
        <w:t xml:space="preserve"> </w:t>
      </w:r>
      <w:r w:rsidR="00D81B5E">
        <w:rPr>
          <w:rFonts w:hint="eastAsia"/>
        </w:rPr>
        <w:t>修改网络</w:t>
      </w:r>
    </w:p>
    <w:p w:rsidR="00DC588B" w:rsidRPr="0079372A" w:rsidRDefault="00D81B5E">
      <w:pPr>
        <w:pStyle w:val="1a"/>
        <w:numPr>
          <w:ilvl w:val="255"/>
          <w:numId w:val="0"/>
        </w:numPr>
        <w:rPr>
          <w:b/>
        </w:rPr>
      </w:pPr>
      <w:r w:rsidRPr="0079372A">
        <w:rPr>
          <w:rFonts w:hint="eastAsia"/>
          <w:b/>
        </w:rPr>
        <w:t>（</w:t>
      </w:r>
      <w:r w:rsidR="001F2FF4" w:rsidRPr="0079372A">
        <w:rPr>
          <w:rFonts w:hint="eastAsia"/>
          <w:b/>
        </w:rPr>
        <w:t>1</w:t>
      </w:r>
      <w:r w:rsidRPr="0079372A">
        <w:rPr>
          <w:rFonts w:hint="eastAsia"/>
          <w:b/>
        </w:rPr>
        <w:t>）防御蒸馏</w:t>
      </w:r>
    </w:p>
    <w:p w:rsidR="006927C7" w:rsidRDefault="00D81B5E">
      <w:pPr>
        <w:pStyle w:val="1a"/>
        <w:ind w:firstLine="420"/>
        <w:sectPr w:rsidR="006927C7">
          <w:footerReference w:type="default" r:id="rId17"/>
          <w:type w:val="continuous"/>
          <w:pgSz w:w="11907" w:h="16216"/>
          <w:pgMar w:top="454" w:right="1021" w:bottom="851" w:left="1021" w:header="680" w:footer="567" w:gutter="0"/>
          <w:cols w:num="2" w:space="425"/>
          <w:titlePg/>
          <w:docGrid w:type="lines" w:linePitch="312"/>
        </w:sectPr>
      </w:pPr>
      <w:r w:rsidRPr="0079372A">
        <w:t>Distillation</w:t>
      </w:r>
      <w:r w:rsidRPr="0079372A">
        <w:rPr>
          <w:rFonts w:hint="eastAsia"/>
        </w:rPr>
        <w:t>（蒸馏）最早由</w:t>
      </w:r>
      <w:r w:rsidRPr="0079372A">
        <w:t>Hinton</w:t>
      </w:r>
      <w:r w:rsidRPr="0079372A">
        <w:rPr>
          <w:vertAlign w:val="superscript"/>
        </w:rPr>
        <w:fldChar w:fldCharType="begin"/>
      </w:r>
      <w:r w:rsidRPr="0079372A">
        <w:rPr>
          <w:vertAlign w:val="superscript"/>
        </w:rPr>
        <w:instrText xml:space="preserve"> REF _Ref6689461 \r \h  \* MERGEFORMAT </w:instrText>
      </w:r>
      <w:r w:rsidRPr="0079372A">
        <w:rPr>
          <w:vertAlign w:val="superscript"/>
        </w:rPr>
      </w:r>
      <w:r w:rsidRPr="0079372A">
        <w:rPr>
          <w:vertAlign w:val="superscript"/>
        </w:rPr>
        <w:fldChar w:fldCharType="separate"/>
      </w:r>
      <w:r w:rsidR="00434169">
        <w:rPr>
          <w:vertAlign w:val="superscript"/>
        </w:rPr>
        <w:t>[2]</w:t>
      </w:r>
      <w:r w:rsidRPr="0079372A">
        <w:rPr>
          <w:vertAlign w:val="superscript"/>
        </w:rPr>
        <w:fldChar w:fldCharType="end"/>
      </w:r>
      <w:r w:rsidRPr="0079372A">
        <w:rPr>
          <w:rFonts w:hint="eastAsia"/>
        </w:rPr>
        <w:t>提出，是指将复杂网络的知识迁移到简单网络上。该知识以训</w:t>
      </w:r>
      <w:r w:rsidRPr="0079372A">
        <w:rPr>
          <w:rFonts w:hint="eastAsia"/>
        </w:rPr>
        <w:lastRenderedPageBreak/>
        <w:t>练数据的类概率向量形式提取，并反馈给原始模型。</w:t>
      </w:r>
      <w:r w:rsidRPr="0079372A">
        <w:t>Papernot</w:t>
      </w:r>
      <w:r w:rsidRPr="0079372A">
        <w:rPr>
          <w:vertAlign w:val="superscript"/>
        </w:rPr>
        <w:fldChar w:fldCharType="begin"/>
      </w:r>
      <w:r w:rsidRPr="0079372A">
        <w:rPr>
          <w:vertAlign w:val="superscript"/>
        </w:rPr>
        <w:instrText xml:space="preserve"> REF _Ref6689473 \r \h  \* MERGEFORMAT </w:instrText>
      </w:r>
      <w:r w:rsidRPr="0079372A">
        <w:rPr>
          <w:vertAlign w:val="superscript"/>
        </w:rPr>
      </w:r>
      <w:r w:rsidRPr="0079372A">
        <w:rPr>
          <w:vertAlign w:val="superscript"/>
        </w:rPr>
        <w:fldChar w:fldCharType="separate"/>
      </w:r>
      <w:r w:rsidR="00434169">
        <w:rPr>
          <w:vertAlign w:val="superscript"/>
        </w:rPr>
        <w:t>[3]</w:t>
      </w:r>
      <w:r w:rsidRPr="0079372A">
        <w:rPr>
          <w:vertAlign w:val="superscript"/>
        </w:rPr>
        <w:fldChar w:fldCharType="end"/>
      </w:r>
      <w:r w:rsidRPr="0079372A">
        <w:rPr>
          <w:rFonts w:hint="eastAsia"/>
        </w:rPr>
        <w:t>提出了防御蒸馏，是蒸馏算法的扩展，</w:t>
      </w:r>
      <w:r w:rsidR="006927C7">
        <w:rPr>
          <w:rFonts w:hint="eastAsia"/>
        </w:rPr>
        <w:t>如图</w:t>
      </w:r>
      <w:r w:rsidR="006927C7">
        <w:rPr>
          <w:rFonts w:hint="eastAsia"/>
        </w:rPr>
        <w:t>1</w:t>
      </w:r>
      <w:r w:rsidR="006927C7">
        <w:rPr>
          <w:rFonts w:hint="eastAsia"/>
        </w:rPr>
        <w:t>所示，</w:t>
      </w:r>
      <w:r w:rsidRPr="0079372A">
        <w:rPr>
          <w:rFonts w:hint="eastAsia"/>
        </w:rPr>
        <w:t>利用蒸馏算法为原始</w:t>
      </w:r>
      <w:r>
        <w:rPr>
          <w:rFonts w:hint="eastAsia"/>
        </w:rPr>
        <w:t>模型训练一个蒸馏模型。</w:t>
      </w:r>
      <w:r w:rsidR="00A55D3D">
        <w:rPr>
          <w:rFonts w:hint="eastAsia"/>
        </w:rPr>
        <w:t>训练蒸馏模型时，输入是训练原始模型所需的样本集合。作者</w:t>
      </w:r>
      <w:moveToRangeStart w:id="21" w:author="351294339@qq.com" w:date="2019-11-09T18:07:00Z" w:name="move24215244"/>
      <w:r w:rsidR="00A55D3D">
        <w:rPr>
          <w:rFonts w:hint="eastAsia"/>
        </w:rPr>
        <w:t>在</w:t>
      </w:r>
      <w:r w:rsidR="00A55D3D">
        <w:t>MNIST</w:t>
      </w:r>
      <w:r w:rsidR="00A55D3D">
        <w:rPr>
          <w:rFonts w:hint="eastAsia"/>
        </w:rPr>
        <w:t>和</w:t>
      </w:r>
      <w:r w:rsidR="00A55D3D">
        <w:t>CIFAR-10</w:t>
      </w:r>
      <w:r w:rsidR="00A55D3D">
        <w:rPr>
          <w:rFonts w:hint="eastAsia"/>
        </w:rPr>
        <w:t>两个数据集</w:t>
      </w:r>
      <w:r w:rsidR="00A55D3D">
        <w:rPr>
          <w:rFonts w:hint="eastAsia"/>
        </w:rPr>
        <w:t>上测试应用防御蒸馏技术前后对抗样本的欺骗率得到：针对</w:t>
      </w:r>
      <w:r w:rsidR="00A55D3D">
        <w:t>MNIST</w:t>
      </w:r>
      <w:r w:rsidR="00A55D3D">
        <w:rPr>
          <w:rFonts w:hint="eastAsia"/>
        </w:rPr>
        <w:t>数据集，对抗样本的成功欺骗率从</w:t>
      </w:r>
      <w:r w:rsidR="00A55D3D">
        <w:t>95.86%</w:t>
      </w:r>
      <w:r w:rsidR="00A55D3D">
        <w:rPr>
          <w:rFonts w:hint="eastAsia"/>
        </w:rPr>
        <w:t>降到</w:t>
      </w:r>
      <w:r w:rsidR="00A55D3D">
        <w:t>0.45%</w:t>
      </w:r>
      <w:r w:rsidR="00A55D3D">
        <w:rPr>
          <w:rFonts w:hint="eastAsia"/>
        </w:rPr>
        <w:t>，</w:t>
      </w:r>
      <w:r w:rsidR="00A55D3D">
        <w:t>CIFAR-10</w:t>
      </w:r>
      <w:r w:rsidR="00A55D3D">
        <w:rPr>
          <w:rFonts w:hint="eastAsia"/>
        </w:rPr>
        <w:t>数据集从</w:t>
      </w:r>
      <w:r w:rsidR="00A55D3D">
        <w:t>87.89%</w:t>
      </w:r>
      <w:r w:rsidR="00A55D3D">
        <w:rPr>
          <w:rFonts w:hint="eastAsia"/>
        </w:rPr>
        <w:t>降到</w:t>
      </w:r>
      <w:r w:rsidR="00A55D3D">
        <w:t>5.11%</w:t>
      </w:r>
      <w:r w:rsidR="00A55D3D">
        <w:rPr>
          <w:rFonts w:hint="eastAsia"/>
        </w:rPr>
        <w:t>。</w:t>
      </w:r>
      <w:moveToRangeEnd w:id="21"/>
    </w:p>
    <w:p w:rsidR="003C346E" w:rsidRPr="00025A7C" w:rsidRDefault="002907A4" w:rsidP="00CE5913">
      <w:pPr>
        <w:pStyle w:val="1a"/>
        <w:ind w:firstLineChars="0" w:firstLine="0"/>
        <w:jc w:val="center"/>
      </w:pPr>
      <w:ins w:id="22" w:author="Z" w:date="2019-11-10T11:14:00Z">
        <w:r>
          <w:rPr>
            <w:noProof/>
          </w:rPr>
          <w:object w:dxaOrig="9556" w:dyaOrig="3840">
            <v:shape id="_x0000_i1026" type="#_x0000_t75" alt="" style="width:477.6pt;height:192.6pt;mso-width-percent:0;mso-height-percent:0;mso-width-percent:0;mso-height-percent:0" o:ole="">
              <v:imagedata r:id="rId18" o:title=""/>
            </v:shape>
            <o:OLEObject Type="Embed" ProgID="Visio.Drawing.15" ShapeID="_x0000_i1026" DrawAspect="Content" ObjectID="_1671122519" r:id="rId19"/>
          </w:object>
        </w:r>
      </w:ins>
    </w:p>
    <w:p w:rsidR="006927C7" w:rsidRDefault="006927C7" w:rsidP="006927C7">
      <w:pPr>
        <w:pStyle w:val="1a"/>
        <w:ind w:firstLineChars="0" w:firstLine="0"/>
        <w:jc w:val="center"/>
      </w:pPr>
      <w:r>
        <w:rPr>
          <w:rFonts w:hint="eastAsia"/>
        </w:rPr>
        <w:t>图</w:t>
      </w:r>
      <w:r>
        <w:rPr>
          <w:rFonts w:hint="eastAsia"/>
        </w:rPr>
        <w:t>1</w:t>
      </w:r>
      <w:r>
        <w:t xml:space="preserve"> </w:t>
      </w:r>
      <w:r>
        <w:rPr>
          <w:rFonts w:hint="eastAsia"/>
        </w:rPr>
        <w:t>防御蒸馏</w:t>
      </w:r>
      <w:r w:rsidR="00A55D3D">
        <w:rPr>
          <w:rFonts w:hint="eastAsia"/>
        </w:rPr>
        <w:t>原理图</w:t>
      </w:r>
    </w:p>
    <w:p w:rsidR="006927C7" w:rsidRPr="00CE5913" w:rsidRDefault="00A55D3D" w:rsidP="00CE5913">
      <w:pPr>
        <w:spacing w:afterLines="30" w:after="93"/>
        <w:jc w:val="center"/>
        <w:rPr>
          <w:rFonts w:eastAsia="黑体"/>
          <w:color w:val="000000" w:themeColor="text1"/>
          <w:sz w:val="20"/>
          <w:szCs w:val="20"/>
        </w:rPr>
      </w:pPr>
      <w:r w:rsidRPr="00F0789D">
        <w:rPr>
          <w:rFonts w:eastAsia="黑体"/>
          <w:color w:val="000000" w:themeColor="text1"/>
          <w:sz w:val="20"/>
          <w:szCs w:val="20"/>
        </w:rPr>
        <w:t xml:space="preserve">Figure 1 </w:t>
      </w:r>
      <w:r w:rsidRPr="00E13C53">
        <w:rPr>
          <w:color w:val="000000" w:themeColor="text1"/>
          <w:sz w:val="20"/>
          <w:szCs w:val="20"/>
        </w:rPr>
        <w:t>Process of</w:t>
      </w:r>
      <w:r>
        <w:rPr>
          <w:color w:val="000000" w:themeColor="text1"/>
          <w:sz w:val="20"/>
          <w:szCs w:val="20"/>
        </w:rPr>
        <w:t xml:space="preserve"> </w:t>
      </w:r>
      <w:r>
        <w:rPr>
          <w:rFonts w:hint="eastAsia"/>
          <w:color w:val="000000" w:themeColor="text1"/>
          <w:sz w:val="20"/>
          <w:szCs w:val="20"/>
        </w:rPr>
        <w:t>defensive</w:t>
      </w:r>
      <w:r>
        <w:rPr>
          <w:color w:val="000000" w:themeColor="text1"/>
          <w:sz w:val="20"/>
          <w:szCs w:val="20"/>
        </w:rPr>
        <w:t xml:space="preserve"> distillation</w:t>
      </w:r>
    </w:p>
    <w:p w:rsidR="006927C7" w:rsidRDefault="006927C7" w:rsidP="00CE5913">
      <w:pPr>
        <w:pStyle w:val="1a"/>
        <w:ind w:firstLineChars="0" w:firstLine="0"/>
        <w:jc w:val="center"/>
        <w:sectPr w:rsidR="006927C7" w:rsidSect="00D05EAC">
          <w:type w:val="continuous"/>
          <w:pgSz w:w="11907" w:h="16216"/>
          <w:pgMar w:top="454" w:right="1021" w:bottom="851" w:left="1021" w:header="680" w:footer="567" w:gutter="0"/>
          <w:cols w:space="425"/>
          <w:titlePg/>
          <w:docGrid w:type="lines" w:linePitch="312"/>
        </w:sectPr>
      </w:pPr>
    </w:p>
    <w:p w:rsidR="00DC588B" w:rsidRDefault="00D81B5E">
      <w:pPr>
        <w:pStyle w:val="1a"/>
        <w:ind w:firstLine="420"/>
      </w:pPr>
      <w:r>
        <w:t>Anil</w:t>
      </w:r>
      <w:r>
        <w:rPr>
          <w:rFonts w:hint="eastAsia"/>
        </w:rPr>
        <w:t>等人</w:t>
      </w:r>
      <w:r>
        <w:rPr>
          <w:vertAlign w:val="superscript"/>
        </w:rPr>
        <w:fldChar w:fldCharType="begin"/>
      </w:r>
      <w:r>
        <w:rPr>
          <w:vertAlign w:val="superscript"/>
        </w:rPr>
        <w:instrText xml:space="preserve"> REF _Ref20007437 \r \h  \* MERGEFORMAT </w:instrText>
      </w:r>
      <w:r>
        <w:rPr>
          <w:vertAlign w:val="superscript"/>
        </w:rPr>
      </w:r>
      <w:r>
        <w:rPr>
          <w:vertAlign w:val="superscript"/>
        </w:rPr>
        <w:fldChar w:fldCharType="separate"/>
      </w:r>
      <w:r w:rsidR="00434169">
        <w:rPr>
          <w:vertAlign w:val="superscript"/>
        </w:rPr>
        <w:t>[4]</w:t>
      </w:r>
      <w:r>
        <w:rPr>
          <w:vertAlign w:val="superscript"/>
        </w:rPr>
        <w:fldChar w:fldCharType="end"/>
      </w:r>
      <w:r>
        <w:rPr>
          <w:rFonts w:hint="eastAsia"/>
        </w:rPr>
        <w:t>将蒸馏技术与分布式随机梯度下降（</w:t>
      </w:r>
      <w:r>
        <w:t>Stochastic gradient descent, SGD</w:t>
      </w:r>
      <w:r>
        <w:rPr>
          <w:rFonts w:hint="eastAsia"/>
        </w:rPr>
        <w:t>）相结合，分布式环境中的每个节点之间都可以互为教师模型和学生模型，并且互相提取内在知识，用以提升其他节点的模型性能。使用在线蒸馏方法降低了分布式</w:t>
      </w:r>
      <w:r>
        <w:t>SGD</w:t>
      </w:r>
      <w:r>
        <w:rPr>
          <w:rFonts w:hint="eastAsia"/>
        </w:rPr>
        <w:t>的通信开销，有效提高了模型预测的准确性。可以证明防御蒸馏技术可以显著降低损失函数梯度值，抵抗小幅度扰动的对抗攻击，但在黑盒攻击和未知模型函数的情况下，特征值的改变不能有效抵抗对抗攻击</w:t>
      </w:r>
      <w:r>
        <w:rPr>
          <w:vertAlign w:val="superscript"/>
        </w:rPr>
        <w:fldChar w:fldCharType="begin"/>
      </w:r>
      <w:r>
        <w:rPr>
          <w:vertAlign w:val="superscript"/>
        </w:rPr>
        <w:instrText xml:space="preserve"> REF _Ref20007862 \r \h  \* MERGEFORMAT </w:instrText>
      </w:r>
      <w:r>
        <w:rPr>
          <w:vertAlign w:val="superscript"/>
        </w:rPr>
      </w:r>
      <w:r>
        <w:rPr>
          <w:vertAlign w:val="superscript"/>
        </w:rPr>
        <w:fldChar w:fldCharType="separate"/>
      </w:r>
      <w:r w:rsidR="00434169">
        <w:rPr>
          <w:vertAlign w:val="superscript"/>
        </w:rPr>
        <w:t>[5]</w:t>
      </w:r>
      <w:r>
        <w:rPr>
          <w:vertAlign w:val="superscript"/>
        </w:rPr>
        <w:fldChar w:fldCharType="end"/>
      </w:r>
      <w:r>
        <w:rPr>
          <w:rFonts w:hint="eastAsia"/>
        </w:rPr>
        <w:t>。该方法</w:t>
      </w:r>
      <w:r w:rsidR="009F4EE0">
        <w:rPr>
          <w:rFonts w:hint="eastAsia"/>
        </w:rPr>
        <w:t>的局限性在于</w:t>
      </w:r>
      <w:r>
        <w:rPr>
          <w:rFonts w:hint="eastAsia"/>
        </w:rPr>
        <w:t>只能对抗有限的对抗样本，研究者还需进一步研究更有效的安全防御算法。</w:t>
      </w:r>
    </w:p>
    <w:p w:rsidR="00DC588B" w:rsidRPr="0079372A" w:rsidRDefault="00D81B5E">
      <w:pPr>
        <w:pStyle w:val="1a"/>
        <w:numPr>
          <w:ilvl w:val="255"/>
          <w:numId w:val="0"/>
        </w:numPr>
        <w:rPr>
          <w:b/>
        </w:rPr>
      </w:pPr>
      <w:r w:rsidRPr="0079372A">
        <w:rPr>
          <w:rFonts w:hint="eastAsia"/>
          <w:b/>
        </w:rPr>
        <w:t>（</w:t>
      </w:r>
      <w:r w:rsidR="001F2FF4" w:rsidRPr="0079372A">
        <w:rPr>
          <w:rFonts w:hint="eastAsia"/>
          <w:b/>
        </w:rPr>
        <w:t>2</w:t>
      </w:r>
      <w:r w:rsidRPr="0079372A">
        <w:rPr>
          <w:rFonts w:hint="eastAsia"/>
          <w:b/>
        </w:rPr>
        <w:t>）正则化</w:t>
      </w:r>
    </w:p>
    <w:p w:rsidR="00DC588B" w:rsidRPr="0079372A" w:rsidRDefault="00D04BE1">
      <w:pPr>
        <w:pStyle w:val="1a"/>
        <w:ind w:firstLine="420"/>
      </w:pPr>
      <w:r>
        <w:rPr>
          <w:rFonts w:hint="eastAsia"/>
        </w:rPr>
        <w:t>正则化方法是指在训练过程中在目标函数上惩罚输出对于输入的变化程度，</w:t>
      </w:r>
      <w:r w:rsidR="008825F1">
        <w:rPr>
          <w:rFonts w:hint="eastAsia"/>
        </w:rPr>
        <w:t>可以</w:t>
      </w:r>
      <w:r>
        <w:rPr>
          <w:rFonts w:hint="eastAsia"/>
        </w:rPr>
        <w:t>在一定程度上使小的对抗扰动不会对输出有显著影响。</w:t>
      </w:r>
      <w:r w:rsidR="00D81B5E">
        <w:rPr>
          <w:rFonts w:hint="eastAsia"/>
        </w:rPr>
        <w:t>Lyu</w:t>
      </w:r>
      <w:r w:rsidR="00D81B5E">
        <w:rPr>
          <w:rFonts w:hint="eastAsia"/>
        </w:rPr>
        <w:t>等人</w:t>
      </w:r>
      <w:r w:rsidR="00D81B5E">
        <w:rPr>
          <w:vertAlign w:val="superscript"/>
        </w:rPr>
        <w:fldChar w:fldCharType="begin"/>
      </w:r>
      <w:r w:rsidR="00D81B5E">
        <w:rPr>
          <w:vertAlign w:val="superscript"/>
        </w:rPr>
        <w:instrText xml:space="preserve"> </w:instrText>
      </w:r>
      <w:r w:rsidR="00D81B5E">
        <w:rPr>
          <w:rFonts w:hint="eastAsia"/>
          <w:vertAlign w:val="superscript"/>
        </w:rPr>
        <w:instrText>REF _Ref13530242 \r \h</w:instrText>
      </w:r>
      <w:r w:rsidR="00D81B5E">
        <w:rPr>
          <w:vertAlign w:val="superscript"/>
        </w:rPr>
        <w:instrText xml:space="preserve">  \* MERGEFORMAT </w:instrText>
      </w:r>
      <w:r w:rsidR="00D81B5E">
        <w:rPr>
          <w:vertAlign w:val="superscript"/>
        </w:rPr>
      </w:r>
      <w:r w:rsidR="00D81B5E">
        <w:rPr>
          <w:vertAlign w:val="superscript"/>
        </w:rPr>
        <w:fldChar w:fldCharType="separate"/>
      </w:r>
      <w:r w:rsidR="00434169">
        <w:rPr>
          <w:vertAlign w:val="superscript"/>
        </w:rPr>
        <w:t>[6]</w:t>
      </w:r>
      <w:r w:rsidR="00D81B5E">
        <w:rPr>
          <w:vertAlign w:val="superscript"/>
        </w:rPr>
        <w:fldChar w:fldCharType="end"/>
      </w:r>
      <w:r w:rsidR="00D81B5E">
        <w:rPr>
          <w:rFonts w:hint="eastAsia"/>
        </w:rPr>
        <w:t>使用一组联合的正则化方法对模型进行训练，以对抗基于</w:t>
      </w:r>
      <w:r w:rsidR="00D81B5E">
        <w:t>L-BFGS</w:t>
      </w:r>
      <w:r w:rsidR="00D81B5E">
        <w:rPr>
          <w:rFonts w:hint="eastAsia"/>
        </w:rPr>
        <w:t>和</w:t>
      </w:r>
      <w:r w:rsidR="00D81B5E">
        <w:t>FGSM</w:t>
      </w:r>
      <w:r w:rsidR="00D81B5E">
        <w:rPr>
          <w:rFonts w:hint="eastAsia"/>
        </w:rPr>
        <w:t>的攻击。</w:t>
      </w:r>
      <w:r w:rsidR="00D81B5E">
        <w:rPr>
          <w:rFonts w:hint="eastAsia"/>
        </w:rPr>
        <w:t>Ross</w:t>
      </w:r>
      <w:r w:rsidR="00D81B5E">
        <w:rPr>
          <w:rFonts w:hint="eastAsia"/>
        </w:rPr>
        <w:t>等人</w:t>
      </w:r>
      <w:r w:rsidR="00D81B5E">
        <w:rPr>
          <w:vertAlign w:val="superscript"/>
        </w:rPr>
        <w:fldChar w:fldCharType="begin"/>
      </w:r>
      <w:r w:rsidR="00D81B5E">
        <w:rPr>
          <w:vertAlign w:val="superscript"/>
        </w:rPr>
        <w:instrText xml:space="preserve"> </w:instrText>
      </w:r>
      <w:r w:rsidR="00D81B5E">
        <w:rPr>
          <w:rFonts w:hint="eastAsia"/>
          <w:vertAlign w:val="superscript"/>
        </w:rPr>
        <w:instrText>REF _Ref13606604 \r \h</w:instrText>
      </w:r>
      <w:r w:rsidR="00D81B5E">
        <w:rPr>
          <w:vertAlign w:val="superscript"/>
        </w:rPr>
        <w:instrText xml:space="preserve">  \* MERGEFORMAT </w:instrText>
      </w:r>
      <w:r w:rsidR="00D81B5E">
        <w:rPr>
          <w:vertAlign w:val="superscript"/>
        </w:rPr>
      </w:r>
      <w:r w:rsidR="00D81B5E">
        <w:rPr>
          <w:vertAlign w:val="superscript"/>
        </w:rPr>
        <w:fldChar w:fldCharType="separate"/>
      </w:r>
      <w:r w:rsidR="00434169">
        <w:rPr>
          <w:vertAlign w:val="superscript"/>
        </w:rPr>
        <w:t>[7]</w:t>
      </w:r>
      <w:r w:rsidR="00D81B5E">
        <w:rPr>
          <w:vertAlign w:val="superscript"/>
        </w:rPr>
        <w:fldChar w:fldCharType="end"/>
      </w:r>
      <w:r w:rsidR="00D81B5E">
        <w:rPr>
          <w:rFonts w:hint="eastAsia"/>
        </w:rPr>
        <w:t>使用</w:t>
      </w:r>
      <w:r w:rsidR="00D81B5E">
        <w:t>输入梯度正则化</w:t>
      </w:r>
      <w:r w:rsidR="00D81B5E">
        <w:rPr>
          <w:rFonts w:hint="eastAsia"/>
        </w:rPr>
        <w:t>以提高对抗攻击的鲁棒性，在训练的目标函数上惩罚输出相对于输入的变化程度，产生的小的对抗性扰动不会对模型的预测结果造成显著影响。由于对抗训练需要增加训练数据量，</w:t>
      </w:r>
      <w:r w:rsidR="00D81B5E">
        <w:t>Miyato</w:t>
      </w:r>
      <w:r w:rsidR="00D81B5E">
        <w:rPr>
          <w:rFonts w:hint="eastAsia"/>
        </w:rPr>
        <w:t>等人</w:t>
      </w:r>
      <w:r w:rsidR="00D81B5E" w:rsidRPr="00AA3741">
        <w:rPr>
          <w:vertAlign w:val="superscript"/>
        </w:rPr>
        <w:fldChar w:fldCharType="begin"/>
      </w:r>
      <w:r w:rsidR="00D81B5E" w:rsidRPr="00AA3741">
        <w:rPr>
          <w:vertAlign w:val="superscript"/>
        </w:rPr>
        <w:instrText xml:space="preserve"> REF _Ref20144986 \r \h  \* MERGEFORMAT </w:instrText>
      </w:r>
      <w:r w:rsidR="00D81B5E" w:rsidRPr="00AA3741">
        <w:rPr>
          <w:vertAlign w:val="superscript"/>
        </w:rPr>
      </w:r>
      <w:r w:rsidR="00D81B5E" w:rsidRPr="00AA3741">
        <w:rPr>
          <w:vertAlign w:val="superscript"/>
        </w:rPr>
        <w:fldChar w:fldCharType="separate"/>
      </w:r>
      <w:r w:rsidR="00434169" w:rsidRPr="00AA3741">
        <w:rPr>
          <w:vertAlign w:val="superscript"/>
        </w:rPr>
        <w:t>[8</w:t>
      </w:r>
      <w:r w:rsidR="00AA3741">
        <w:rPr>
          <w:vertAlign w:val="superscript"/>
        </w:rPr>
        <w:t>,9</w:t>
      </w:r>
      <w:r w:rsidR="00434169" w:rsidRPr="00AA3741">
        <w:rPr>
          <w:vertAlign w:val="superscript"/>
        </w:rPr>
        <w:t>]</w:t>
      </w:r>
      <w:r w:rsidR="00D81B5E" w:rsidRPr="00AA3741">
        <w:rPr>
          <w:vertAlign w:val="superscript"/>
        </w:rPr>
        <w:fldChar w:fldCharType="end"/>
      </w:r>
      <w:r w:rsidR="00D81B5E">
        <w:rPr>
          <w:rFonts w:hint="eastAsia"/>
        </w:rPr>
        <w:t>提出虚拟对抗训练（</w:t>
      </w:r>
      <w:r w:rsidR="00D81B5E">
        <w:t>Virtual adversarial training, VAT</w:t>
      </w:r>
      <w:r w:rsidR="00D81B5E">
        <w:rPr>
          <w:rFonts w:hint="eastAsia"/>
        </w:rPr>
        <w:t>）方法。</w:t>
      </w:r>
      <w:r w:rsidR="00D81B5E">
        <w:t>VAT</w:t>
      </w:r>
      <w:r w:rsidR="00D81B5E">
        <w:rPr>
          <w:rFonts w:hint="eastAsia"/>
        </w:rPr>
        <w:t>方法是一种新颖的半监督学习正则化方法，该方法在对抗训练的基础上，实现局部分布平滑。</w:t>
      </w:r>
      <w:r w:rsidR="00D81B5E">
        <w:t>Moosavi-Dezfooli</w:t>
      </w:r>
      <w:r w:rsidR="001C5347" w:rsidRPr="001C5347">
        <w:rPr>
          <w:vertAlign w:val="superscript"/>
        </w:rPr>
        <w:fldChar w:fldCharType="begin"/>
      </w:r>
      <w:r w:rsidR="001C5347" w:rsidRPr="001C5347">
        <w:rPr>
          <w:vertAlign w:val="superscript"/>
        </w:rPr>
        <w:instrText xml:space="preserve"> REF _Ref24114600 \r \h  \* MERGEFORMAT </w:instrText>
      </w:r>
      <w:r w:rsidR="001C5347" w:rsidRPr="001C5347">
        <w:rPr>
          <w:vertAlign w:val="superscript"/>
        </w:rPr>
      </w:r>
      <w:r w:rsidR="001C5347" w:rsidRPr="001C5347">
        <w:rPr>
          <w:vertAlign w:val="superscript"/>
        </w:rPr>
        <w:fldChar w:fldCharType="separate"/>
      </w:r>
      <w:r w:rsidR="00434169">
        <w:rPr>
          <w:vertAlign w:val="superscript"/>
        </w:rPr>
        <w:t>[10]</w:t>
      </w:r>
      <w:r w:rsidR="001C5347" w:rsidRPr="001C5347">
        <w:rPr>
          <w:vertAlign w:val="superscript"/>
        </w:rPr>
        <w:fldChar w:fldCharType="end"/>
      </w:r>
      <w:r w:rsidR="00D81B5E">
        <w:rPr>
          <w:rFonts w:hint="eastAsia"/>
        </w:rPr>
        <w:t>指出对抗训练的主要作用之一是使损失函数的曲率和分类器的决策边界显著</w:t>
      </w:r>
      <w:r w:rsidR="00D81B5E">
        <w:rPr>
          <w:rFonts w:hint="eastAsia"/>
        </w:rPr>
        <w:t>减小，基于此，他们提出了一种新的</w:t>
      </w:r>
      <w:r w:rsidR="00D81B5E" w:rsidRPr="0079372A">
        <w:rPr>
          <w:rFonts w:hint="eastAsia"/>
        </w:rPr>
        <w:t>正则化策略，即曲率正则化，可以直接最小化损失面的曲率。这种正则化方法被证明可以显著提高神经网络的鲁棒性，甚至达到与对抗训练相当的性能</w:t>
      </w:r>
      <w:r w:rsidR="008825F1">
        <w:rPr>
          <w:rFonts w:hint="eastAsia"/>
        </w:rPr>
        <w:t>，但可能在一定程度上会使模型的效果（如准确度）变差</w:t>
      </w:r>
      <w:r w:rsidR="00D81B5E" w:rsidRPr="0079372A">
        <w:rPr>
          <w:rFonts w:hint="eastAsia"/>
        </w:rPr>
        <w:t>。</w:t>
      </w:r>
      <w:r w:rsidR="008825F1">
        <w:rPr>
          <w:rFonts w:hint="eastAsia"/>
        </w:rPr>
        <w:t>此外，</w:t>
      </w:r>
      <w:r w:rsidR="00D81B5E" w:rsidRPr="0079372A">
        <w:rPr>
          <w:rFonts w:hint="eastAsia"/>
        </w:rPr>
        <w:t>正则化方法与对抗训练结合会有很好的效果，但计算复杂度太高</w:t>
      </w:r>
      <w:r w:rsidR="008825F1">
        <w:rPr>
          <w:rFonts w:hint="eastAsia"/>
        </w:rPr>
        <w:t>。</w:t>
      </w:r>
    </w:p>
    <w:p w:rsidR="00DC588B" w:rsidRPr="0079372A" w:rsidRDefault="00D81B5E">
      <w:pPr>
        <w:pStyle w:val="1a"/>
        <w:numPr>
          <w:ilvl w:val="255"/>
          <w:numId w:val="0"/>
        </w:numPr>
        <w:rPr>
          <w:b/>
        </w:rPr>
      </w:pPr>
      <w:r w:rsidRPr="0079372A">
        <w:rPr>
          <w:rFonts w:hint="eastAsia"/>
          <w:b/>
        </w:rPr>
        <w:t>（</w:t>
      </w:r>
      <w:r w:rsidR="001F2FF4" w:rsidRPr="0079372A">
        <w:rPr>
          <w:rFonts w:hint="eastAsia"/>
          <w:b/>
        </w:rPr>
        <w:t>3</w:t>
      </w:r>
      <w:r w:rsidRPr="0079372A">
        <w:rPr>
          <w:rFonts w:hint="eastAsia"/>
          <w:b/>
        </w:rPr>
        <w:t>）深度</w:t>
      </w:r>
      <w:r w:rsidR="00B240F6">
        <w:rPr>
          <w:rFonts w:hint="eastAsia"/>
          <w:b/>
        </w:rPr>
        <w:t>压缩</w:t>
      </w:r>
      <w:r w:rsidRPr="0079372A">
        <w:rPr>
          <w:rFonts w:hint="eastAsia"/>
          <w:b/>
        </w:rPr>
        <w:t>网络</w:t>
      </w:r>
    </w:p>
    <w:p w:rsidR="00DC588B" w:rsidRDefault="00D81B5E">
      <w:pPr>
        <w:pStyle w:val="1a"/>
        <w:ind w:firstLine="420"/>
      </w:pPr>
      <w:r>
        <w:rPr>
          <w:rFonts w:hint="eastAsia"/>
        </w:rPr>
        <w:t>Gu</w:t>
      </w:r>
      <w:r>
        <w:rPr>
          <w:vertAlign w:val="superscript"/>
        </w:rPr>
        <w:fldChar w:fldCharType="begin"/>
      </w:r>
      <w:r>
        <w:rPr>
          <w:vertAlign w:val="superscript"/>
        </w:rPr>
        <w:instrText xml:space="preserve"> REF _Ref13606627 \r \h  \* MERGEFORMAT </w:instrText>
      </w:r>
      <w:r>
        <w:rPr>
          <w:vertAlign w:val="superscript"/>
        </w:rPr>
      </w:r>
      <w:r>
        <w:rPr>
          <w:vertAlign w:val="superscript"/>
        </w:rPr>
        <w:fldChar w:fldCharType="separate"/>
      </w:r>
      <w:r w:rsidR="00434169">
        <w:rPr>
          <w:vertAlign w:val="superscript"/>
        </w:rPr>
        <w:t>[11]</w:t>
      </w:r>
      <w:r>
        <w:rPr>
          <w:vertAlign w:val="superscript"/>
        </w:rPr>
        <w:fldChar w:fldCharType="end"/>
      </w:r>
      <w:r>
        <w:rPr>
          <w:rFonts w:hint="eastAsia"/>
        </w:rPr>
        <w:t>引入了深度压缩网络方法（</w:t>
      </w:r>
      <w:r>
        <w:t xml:space="preserve">Deep contractive network, </w:t>
      </w:r>
      <w:r>
        <w:rPr>
          <w:rFonts w:hint="eastAsia"/>
        </w:rPr>
        <w:t>D</w:t>
      </w:r>
      <w:r>
        <w:t>CN</w:t>
      </w:r>
      <w:r>
        <w:rPr>
          <w:rFonts w:hint="eastAsia"/>
        </w:rPr>
        <w:t>），在训练过程中采用正则化方法使用压缩自编码器的平滑惩罚项，使得模型的输出更加平滑。</w:t>
      </w:r>
      <w:r>
        <w:t>Osadchy</w:t>
      </w:r>
      <w:r>
        <w:rPr>
          <w:rFonts w:hint="eastAsia"/>
        </w:rPr>
        <w:t>等人</w:t>
      </w:r>
      <w:r>
        <w:rPr>
          <w:vertAlign w:val="superscript"/>
        </w:rPr>
        <w:fldChar w:fldCharType="begin"/>
      </w:r>
      <w:r>
        <w:rPr>
          <w:vertAlign w:val="superscript"/>
        </w:rPr>
        <w:instrText xml:space="preserve"> REF _Ref20008377 \r \h  \* MERGEFORMAT </w:instrText>
      </w:r>
      <w:r>
        <w:rPr>
          <w:vertAlign w:val="superscript"/>
        </w:rPr>
      </w:r>
      <w:r>
        <w:rPr>
          <w:vertAlign w:val="superscript"/>
        </w:rPr>
        <w:fldChar w:fldCharType="separate"/>
      </w:r>
      <w:r w:rsidR="00434169">
        <w:rPr>
          <w:vertAlign w:val="superscript"/>
        </w:rPr>
        <w:t>[12]</w:t>
      </w:r>
      <w:r>
        <w:rPr>
          <w:vertAlign w:val="superscript"/>
        </w:rPr>
        <w:fldChar w:fldCharType="end"/>
      </w:r>
      <w:r>
        <w:rPr>
          <w:rFonts w:hint="eastAsia"/>
        </w:rPr>
        <w:t>应用一组滤波器来消除对抗噪声，例如中值滤波器、均值滤波器、高斯低通滤波器。</w:t>
      </w:r>
      <w:r>
        <w:t>Liao</w:t>
      </w:r>
      <w:r>
        <w:rPr>
          <w:rFonts w:hint="eastAsia"/>
        </w:rPr>
        <w:t>等人</w:t>
      </w:r>
      <w:r>
        <w:rPr>
          <w:vertAlign w:val="superscript"/>
        </w:rPr>
        <w:fldChar w:fldCharType="begin"/>
      </w:r>
      <w:r>
        <w:rPr>
          <w:vertAlign w:val="superscript"/>
        </w:rPr>
        <w:instrText xml:space="preserve"> REF _Ref20008577 \r \h  \* MERGEFORMAT </w:instrText>
      </w:r>
      <w:r>
        <w:rPr>
          <w:vertAlign w:val="superscript"/>
        </w:rPr>
      </w:r>
      <w:r>
        <w:rPr>
          <w:vertAlign w:val="superscript"/>
        </w:rPr>
        <w:fldChar w:fldCharType="separate"/>
      </w:r>
      <w:r w:rsidR="00434169">
        <w:rPr>
          <w:vertAlign w:val="superscript"/>
        </w:rPr>
        <w:t>[13]</w:t>
      </w:r>
      <w:r>
        <w:rPr>
          <w:vertAlign w:val="superscript"/>
        </w:rPr>
        <w:fldChar w:fldCharType="end"/>
      </w:r>
      <w:r>
        <w:rPr>
          <w:rFonts w:hint="eastAsia"/>
        </w:rPr>
        <w:t>使用高阶表征引导去噪器（</w:t>
      </w:r>
      <w:r>
        <w:t>High-level representation guided denoiser, HGD</w:t>
      </w:r>
      <w:r>
        <w:rPr>
          <w:rFonts w:hint="eastAsia"/>
        </w:rPr>
        <w:t>），训练一个基于神经网络的去噪器来消除对抗扰动。该方法使用</w:t>
      </w:r>
      <w:r>
        <w:t>U-Net</w:t>
      </w:r>
      <w:r>
        <w:rPr>
          <w:rFonts w:hint="eastAsia"/>
        </w:rPr>
        <w:t>作为去噪网络，相较于编码器和解码器结构，</w:t>
      </w:r>
      <w:r>
        <w:t>U-Net</w:t>
      </w:r>
      <w:r>
        <w:rPr>
          <w:rFonts w:hint="eastAsia"/>
        </w:rPr>
        <w:t>在同分辨率的编码层和解码层之间直接相连，网络只需学习如何去除噪音，而无需重建整张图。</w:t>
      </w:r>
    </w:p>
    <w:p w:rsidR="00DC588B" w:rsidRDefault="005E5E6D">
      <w:pPr>
        <w:pStyle w:val="BT6"/>
      </w:pPr>
      <w:r>
        <w:rPr>
          <w:rFonts w:hint="eastAsia"/>
        </w:rPr>
        <w:t>3</w:t>
      </w:r>
      <w:r w:rsidR="00D81B5E">
        <w:t>.1.2</w:t>
      </w:r>
      <w:r w:rsidR="00D81B5E">
        <w:rPr>
          <w:rFonts w:hint="eastAsia"/>
        </w:rPr>
        <w:t xml:space="preserve"> </w:t>
      </w:r>
      <w:r w:rsidR="00D81B5E">
        <w:t xml:space="preserve"> </w:t>
      </w:r>
      <w:r w:rsidR="00D81B5E">
        <w:rPr>
          <w:rFonts w:hint="eastAsia"/>
        </w:rPr>
        <w:t>使用附加网络</w:t>
      </w:r>
    </w:p>
    <w:p w:rsidR="00DC588B" w:rsidRPr="0079372A" w:rsidRDefault="00D81B5E">
      <w:pPr>
        <w:pStyle w:val="1a"/>
        <w:numPr>
          <w:ilvl w:val="255"/>
          <w:numId w:val="0"/>
        </w:numPr>
        <w:rPr>
          <w:b/>
        </w:rPr>
      </w:pPr>
      <w:r w:rsidRPr="0079372A">
        <w:rPr>
          <w:rFonts w:hint="eastAsia"/>
          <w:b/>
        </w:rPr>
        <w:t>（</w:t>
      </w:r>
      <w:r w:rsidRPr="0079372A">
        <w:rPr>
          <w:rFonts w:hint="eastAsia"/>
          <w:b/>
        </w:rPr>
        <w:t>1</w:t>
      </w:r>
      <w:r w:rsidRPr="0079372A">
        <w:rPr>
          <w:rFonts w:hint="eastAsia"/>
          <w:b/>
        </w:rPr>
        <w:t>）防御通用扰动</w:t>
      </w:r>
    </w:p>
    <w:p w:rsidR="00DC588B" w:rsidRDefault="00D81B5E">
      <w:pPr>
        <w:pStyle w:val="1a"/>
        <w:ind w:firstLine="420"/>
      </w:pPr>
      <w:r>
        <w:rPr>
          <w:rFonts w:hint="eastAsia"/>
        </w:rPr>
        <w:t>Akhtar</w:t>
      </w:r>
      <w:r>
        <w:rPr>
          <w:rFonts w:hint="eastAsia"/>
        </w:rPr>
        <w:t>等人</w:t>
      </w:r>
      <w:r>
        <w:rPr>
          <w:vertAlign w:val="superscript"/>
        </w:rPr>
        <w:fldChar w:fldCharType="begin"/>
      </w:r>
      <w:r>
        <w:rPr>
          <w:vertAlign w:val="superscript"/>
        </w:rPr>
        <w:instrText xml:space="preserve"> </w:instrText>
      </w:r>
      <w:r>
        <w:rPr>
          <w:rFonts w:hint="eastAsia"/>
          <w:vertAlign w:val="superscript"/>
        </w:rPr>
        <w:instrText>REF _Ref13606664 \r \h</w:instrText>
      </w:r>
      <w:r>
        <w:rPr>
          <w:vertAlign w:val="superscript"/>
        </w:rPr>
        <w:instrText xml:space="preserve">  \* MERGEFORMAT </w:instrText>
      </w:r>
      <w:r>
        <w:rPr>
          <w:vertAlign w:val="superscript"/>
        </w:rPr>
      </w:r>
      <w:r>
        <w:rPr>
          <w:vertAlign w:val="superscript"/>
        </w:rPr>
        <w:fldChar w:fldCharType="separate"/>
      </w:r>
      <w:r w:rsidR="00434169">
        <w:rPr>
          <w:vertAlign w:val="superscript"/>
        </w:rPr>
        <w:t>[14]</w:t>
      </w:r>
      <w:r>
        <w:rPr>
          <w:vertAlign w:val="superscript"/>
        </w:rPr>
        <w:fldChar w:fldCharType="end"/>
      </w:r>
      <w:r>
        <w:rPr>
          <w:rFonts w:hint="eastAsia"/>
        </w:rPr>
        <w:t>提出了一种防御框架，该框架将额外的神经网络层附加到目标网络中，并重新训练网络来完成对对抗样本的校正，使目标网络对图像的原始版本与相应对抗样本的预测相同。通过这种</w:t>
      </w:r>
      <w:r>
        <w:rPr>
          <w:rFonts w:hint="eastAsia"/>
        </w:rPr>
        <w:lastRenderedPageBreak/>
        <w:t>方式不需要调整系数，而且能有效防御对抗样本。</w:t>
      </w:r>
    </w:p>
    <w:p w:rsidR="00DC588B" w:rsidRPr="0079372A" w:rsidRDefault="00D81B5E">
      <w:pPr>
        <w:pStyle w:val="1a"/>
        <w:numPr>
          <w:ilvl w:val="255"/>
          <w:numId w:val="0"/>
        </w:numPr>
        <w:rPr>
          <w:b/>
        </w:rPr>
      </w:pPr>
      <w:r w:rsidRPr="0079372A">
        <w:rPr>
          <w:rFonts w:hint="eastAsia"/>
          <w:b/>
        </w:rPr>
        <w:t>（</w:t>
      </w:r>
      <w:r w:rsidRPr="0079372A">
        <w:rPr>
          <w:rFonts w:hint="eastAsia"/>
          <w:b/>
        </w:rPr>
        <w:t>2</w:t>
      </w:r>
      <w:r w:rsidRPr="0079372A">
        <w:rPr>
          <w:rFonts w:hint="eastAsia"/>
          <w:b/>
        </w:rPr>
        <w:t>）基于</w:t>
      </w:r>
      <w:r w:rsidRPr="0079372A">
        <w:rPr>
          <w:b/>
        </w:rPr>
        <w:t>GAN</w:t>
      </w:r>
      <w:r w:rsidRPr="0079372A">
        <w:rPr>
          <w:rFonts w:hint="eastAsia"/>
          <w:b/>
        </w:rPr>
        <w:t>的防御</w:t>
      </w:r>
    </w:p>
    <w:p w:rsidR="00DC588B" w:rsidRDefault="00D81B5E">
      <w:pPr>
        <w:pStyle w:val="1a"/>
        <w:ind w:firstLine="420"/>
      </w:pPr>
      <w:r>
        <w:rPr>
          <w:rFonts w:hint="eastAsia"/>
        </w:rPr>
        <w:t>Lee</w:t>
      </w:r>
      <w:r>
        <w:rPr>
          <w:rFonts w:hint="eastAsia"/>
        </w:rPr>
        <w:t>等人</w:t>
      </w:r>
      <w:r>
        <w:rPr>
          <w:vertAlign w:val="superscript"/>
        </w:rPr>
        <w:fldChar w:fldCharType="begin"/>
      </w:r>
      <w:r>
        <w:rPr>
          <w:vertAlign w:val="superscript"/>
        </w:rPr>
        <w:instrText xml:space="preserve"> </w:instrText>
      </w:r>
      <w:r>
        <w:rPr>
          <w:rFonts w:hint="eastAsia"/>
          <w:vertAlign w:val="superscript"/>
        </w:rPr>
        <w:instrText>REF _Ref6689544 \r \h</w:instrText>
      </w:r>
      <w:r>
        <w:rPr>
          <w:vertAlign w:val="superscript"/>
        </w:rPr>
        <w:instrText xml:space="preserve">  \* MERGEFORMAT </w:instrText>
      </w:r>
      <w:r>
        <w:rPr>
          <w:vertAlign w:val="superscript"/>
        </w:rPr>
      </w:r>
      <w:r>
        <w:rPr>
          <w:vertAlign w:val="superscript"/>
        </w:rPr>
        <w:fldChar w:fldCharType="separate"/>
      </w:r>
      <w:r w:rsidR="00434169">
        <w:rPr>
          <w:vertAlign w:val="superscript"/>
        </w:rPr>
        <w:t>[15]</w:t>
      </w:r>
      <w:r>
        <w:rPr>
          <w:vertAlign w:val="superscript"/>
        </w:rPr>
        <w:fldChar w:fldCharType="end"/>
      </w:r>
      <w:r>
        <w:rPr>
          <w:rFonts w:hint="eastAsia"/>
        </w:rPr>
        <w:t>利用生成对抗网络</w:t>
      </w:r>
      <w:r w:rsidR="009F4EE0">
        <w:rPr>
          <w:rFonts w:hint="eastAsia"/>
        </w:rPr>
        <w:t>（</w:t>
      </w:r>
      <w:r w:rsidR="009F4EE0">
        <w:rPr>
          <w:rFonts w:hint="eastAsia"/>
        </w:rPr>
        <w:t>GAN</w:t>
      </w:r>
      <w:r w:rsidR="009F4EE0">
        <w:rPr>
          <w:rFonts w:hint="eastAsia"/>
        </w:rPr>
        <w:t>）</w:t>
      </w:r>
      <w:r>
        <w:rPr>
          <w:rFonts w:hint="eastAsia"/>
        </w:rPr>
        <w:t>来训练一个可以抵抗</w:t>
      </w:r>
      <w:r>
        <w:rPr>
          <w:rFonts w:hint="eastAsia"/>
        </w:rPr>
        <w:t>FGSM</w:t>
      </w:r>
      <w:r>
        <w:rPr>
          <w:rFonts w:hint="eastAsia"/>
        </w:rPr>
        <w:t>攻击的网络。作者直接在生成网络上训练，在训练过程中，生成网络不断尝试对原始和对抗图像进行正确分类。</w:t>
      </w:r>
      <w:r>
        <w:rPr>
          <w:rFonts w:hint="eastAsia"/>
        </w:rPr>
        <w:t>Shen</w:t>
      </w:r>
      <w:r>
        <w:rPr>
          <w:rFonts w:hint="eastAsia"/>
        </w:rPr>
        <w:t>等人</w:t>
      </w:r>
      <w:r>
        <w:rPr>
          <w:vertAlign w:val="superscript"/>
        </w:rPr>
        <w:fldChar w:fldCharType="begin"/>
      </w:r>
      <w:r>
        <w:rPr>
          <w:vertAlign w:val="superscript"/>
        </w:rPr>
        <w:instrText xml:space="preserve"> REF _Ref6689557 \r \h  \* MERGEFORMAT </w:instrText>
      </w:r>
      <w:r>
        <w:rPr>
          <w:vertAlign w:val="superscript"/>
        </w:rPr>
      </w:r>
      <w:r>
        <w:rPr>
          <w:vertAlign w:val="superscript"/>
        </w:rPr>
        <w:fldChar w:fldCharType="separate"/>
      </w:r>
      <w:r w:rsidR="00434169">
        <w:rPr>
          <w:vertAlign w:val="superscript"/>
        </w:rPr>
        <w:t>[16]</w:t>
      </w:r>
      <w:r>
        <w:rPr>
          <w:vertAlign w:val="superscript"/>
        </w:rPr>
        <w:fldChar w:fldCharType="end"/>
      </w:r>
      <w:r>
        <w:rPr>
          <w:rFonts w:hint="eastAsia"/>
        </w:rPr>
        <w:t>使用网络的生成器部分来修正一个受干扰的图像。</w:t>
      </w:r>
    </w:p>
    <w:p w:rsidR="00DC588B" w:rsidRDefault="00D81B5E">
      <w:pPr>
        <w:pStyle w:val="1a"/>
        <w:ind w:firstLine="420"/>
      </w:pPr>
      <w:r>
        <w:t>Samangouei</w:t>
      </w:r>
      <w:r>
        <w:rPr>
          <w:rFonts w:hint="eastAsia"/>
        </w:rPr>
        <w:t>等人</w:t>
      </w:r>
      <w:r>
        <w:rPr>
          <w:vertAlign w:val="superscript"/>
        </w:rPr>
        <w:fldChar w:fldCharType="begin"/>
      </w:r>
      <w:r>
        <w:rPr>
          <w:vertAlign w:val="superscript"/>
        </w:rPr>
        <w:instrText xml:space="preserve"> REF _Ref20008754 \r \h  \* MERGEFORMAT </w:instrText>
      </w:r>
      <w:r>
        <w:rPr>
          <w:vertAlign w:val="superscript"/>
        </w:rPr>
      </w:r>
      <w:r>
        <w:rPr>
          <w:vertAlign w:val="superscript"/>
        </w:rPr>
        <w:fldChar w:fldCharType="separate"/>
      </w:r>
      <w:r w:rsidR="00434169">
        <w:rPr>
          <w:vertAlign w:val="superscript"/>
        </w:rPr>
        <w:t>[17]</w:t>
      </w:r>
      <w:r>
        <w:rPr>
          <w:vertAlign w:val="superscript"/>
        </w:rPr>
        <w:fldChar w:fldCharType="end"/>
      </w:r>
      <w:r>
        <w:rPr>
          <w:rFonts w:hint="eastAsia"/>
        </w:rPr>
        <w:t>提出一种新的防御策略</w:t>
      </w:r>
      <w:r>
        <w:t>Defense-GAN</w:t>
      </w:r>
      <w:r>
        <w:rPr>
          <w:rFonts w:hint="eastAsia"/>
        </w:rPr>
        <w:t>，利用</w:t>
      </w:r>
      <w:r>
        <w:t>GAN</w:t>
      </w:r>
      <w:r>
        <w:rPr>
          <w:rFonts w:hint="eastAsia"/>
        </w:rPr>
        <w:t>来增强分类模型对白盒和黑盒对抗攻击的鲁棒性。实验表明，</w:t>
      </w:r>
      <w:r>
        <w:t>Defense-GAN</w:t>
      </w:r>
      <w:r>
        <w:rPr>
          <w:rFonts w:hint="eastAsia"/>
        </w:rPr>
        <w:t>可以有效抵抗对抗攻击，但如果</w:t>
      </w:r>
      <w:r>
        <w:t>GAN</w:t>
      </w:r>
      <w:r>
        <w:rPr>
          <w:rFonts w:hint="eastAsia"/>
        </w:rPr>
        <w:t>没有得到适当的训练和调整，</w:t>
      </w:r>
      <w:r>
        <w:t>Defense-GAN</w:t>
      </w:r>
      <w:r>
        <w:rPr>
          <w:rFonts w:hint="eastAsia"/>
        </w:rPr>
        <w:t>会受到原始输入样本和对抗样本的影响。</w:t>
      </w:r>
      <w:r>
        <w:tab/>
      </w:r>
    </w:p>
    <w:p w:rsidR="00DC588B" w:rsidRPr="0079372A" w:rsidRDefault="00D81B5E">
      <w:pPr>
        <w:pStyle w:val="1a"/>
        <w:numPr>
          <w:ilvl w:val="255"/>
          <w:numId w:val="0"/>
        </w:numPr>
        <w:rPr>
          <w:b/>
        </w:rPr>
      </w:pPr>
      <w:r w:rsidRPr="0079372A">
        <w:rPr>
          <w:rFonts w:hint="eastAsia"/>
          <w:b/>
        </w:rPr>
        <w:t>（</w:t>
      </w:r>
      <w:r w:rsidRPr="0079372A">
        <w:rPr>
          <w:rFonts w:hint="eastAsia"/>
          <w:b/>
        </w:rPr>
        <w:t>3</w:t>
      </w:r>
      <w:r w:rsidRPr="0079372A">
        <w:rPr>
          <w:rFonts w:hint="eastAsia"/>
          <w:b/>
        </w:rPr>
        <w:t>）</w:t>
      </w:r>
      <w:r w:rsidR="003B3B19">
        <w:rPr>
          <w:rFonts w:hint="eastAsia"/>
          <w:b/>
        </w:rPr>
        <w:t>对抗样本检测</w:t>
      </w:r>
    </w:p>
    <w:p w:rsidR="00DC588B" w:rsidRDefault="00D81B5E">
      <w:pPr>
        <w:pStyle w:val="1a"/>
        <w:ind w:firstLine="420"/>
      </w:pPr>
      <w:r>
        <w:rPr>
          <w:rFonts w:hint="eastAsia"/>
        </w:rPr>
        <w:t>上述使用附加网络的防御方法可以使得防御后的</w:t>
      </w:r>
      <w:r>
        <w:t>DNN</w:t>
      </w:r>
      <w:r>
        <w:rPr>
          <w:rFonts w:hint="eastAsia"/>
        </w:rPr>
        <w:t>分类器能够将对抗样本识别为正确的标签，而对抗样本检测只需判断输入样本是否为对抗样本，而无须将对抗样本识别为正确标签。</w:t>
      </w:r>
    </w:p>
    <w:p w:rsidR="00DC588B" w:rsidRDefault="00D81B5E">
      <w:pPr>
        <w:pStyle w:val="1a"/>
        <w:ind w:firstLine="420"/>
      </w:pPr>
      <w:r>
        <w:t>Feature Squeezing</w:t>
      </w:r>
      <w:r>
        <w:t>方法</w:t>
      </w:r>
      <w:r>
        <w:rPr>
          <w:color w:val="000000" w:themeColor="text1"/>
          <w:vertAlign w:val="superscript"/>
        </w:rPr>
        <w:fldChar w:fldCharType="begin"/>
      </w:r>
      <w:r>
        <w:rPr>
          <w:color w:val="000000" w:themeColor="text1"/>
          <w:vertAlign w:val="superscript"/>
        </w:rPr>
        <w:instrText xml:space="preserve"> REF _Ref6689680 \r \h  \* MERGEFORMAT </w:instrText>
      </w:r>
      <w:r>
        <w:rPr>
          <w:color w:val="000000" w:themeColor="text1"/>
          <w:vertAlign w:val="superscript"/>
        </w:rPr>
      </w:r>
      <w:r>
        <w:rPr>
          <w:color w:val="000000" w:themeColor="text1"/>
          <w:vertAlign w:val="superscript"/>
        </w:rPr>
        <w:fldChar w:fldCharType="separate"/>
      </w:r>
      <w:r w:rsidR="00434169">
        <w:rPr>
          <w:color w:val="000000" w:themeColor="text1"/>
          <w:vertAlign w:val="superscript"/>
        </w:rPr>
        <w:t>[18]</w:t>
      </w:r>
      <w:r>
        <w:rPr>
          <w:color w:val="000000" w:themeColor="text1"/>
          <w:vertAlign w:val="superscript"/>
        </w:rPr>
        <w:fldChar w:fldCharType="end"/>
      </w:r>
      <w:r>
        <w:rPr>
          <w:rFonts w:hint="eastAsia"/>
        </w:rPr>
        <w:t>通过对输入样本压缩简化来检测输入样本是否为对抗样本，该方法在</w:t>
      </w:r>
      <w:r>
        <w:t>DNN</w:t>
      </w:r>
      <w:r>
        <w:t>分类器中添加了两个外部模型，分别用来减少每个像素的</w:t>
      </w:r>
      <w:r>
        <w:rPr>
          <w:rFonts w:hint="eastAsia"/>
        </w:rPr>
        <w:t>颜色位深度和进行像素值的空间平滑</w:t>
      </w:r>
      <w:r>
        <w:t>。</w:t>
      </w:r>
      <w:r>
        <w:rPr>
          <w:rFonts w:hint="eastAsia"/>
        </w:rPr>
        <w:t>将原始输入图片和用两种</w:t>
      </w:r>
      <w:r>
        <w:t>Squeezing</w:t>
      </w:r>
      <w:r>
        <w:t>方法</w:t>
      </w:r>
      <w:r>
        <w:rPr>
          <w:rFonts w:hint="eastAsia"/>
        </w:rPr>
        <w:t>压缩后的图片经过分类器预测后的两个结果进行比较，</w:t>
      </w:r>
      <w:r>
        <w:t>如果</w:t>
      </w:r>
      <w:r>
        <w:rPr>
          <w:rFonts w:hint="eastAsia"/>
        </w:rPr>
        <w:t>距离</w:t>
      </w:r>
      <w:r>
        <w:t>很大，则</w:t>
      </w:r>
      <w:r>
        <w:rPr>
          <w:rFonts w:hint="eastAsia"/>
        </w:rPr>
        <w:t>输入</w:t>
      </w:r>
      <w:r>
        <w:t>样本会被认为是对抗样本。</w:t>
      </w:r>
      <w:r>
        <w:rPr>
          <w:rFonts w:hint="eastAsia"/>
        </w:rPr>
        <w:t>文献</w:t>
      </w:r>
      <w:r>
        <w:fldChar w:fldCharType="begin"/>
      </w:r>
      <w:r>
        <w:instrText xml:space="preserve"> REF _Ref6689680 \r \h  \* MERGEFORMAT </w:instrText>
      </w:r>
      <w:r>
        <w:fldChar w:fldCharType="separate"/>
      </w:r>
      <w:r w:rsidR="00434169">
        <w:t>[18]</w:t>
      </w:r>
      <w:r>
        <w:fldChar w:fldCharType="end"/>
      </w:r>
      <w:r>
        <w:rPr>
          <w:rFonts w:hint="eastAsia"/>
        </w:rPr>
        <w:t>指出</w:t>
      </w:r>
      <w:r>
        <w:t>Feature Squeezing</w:t>
      </w:r>
      <w:r>
        <w:rPr>
          <w:rFonts w:hint="eastAsia"/>
        </w:rPr>
        <w:t>方法与对抗训练结合，分类结果会有更高的准确性。</w:t>
      </w:r>
    </w:p>
    <w:p w:rsidR="00DC588B" w:rsidRDefault="00D81B5E">
      <w:pPr>
        <w:pStyle w:val="1a"/>
        <w:ind w:firstLine="420"/>
      </w:pPr>
      <w:r>
        <w:rPr>
          <w:rFonts w:hint="eastAsia"/>
        </w:rPr>
        <w:t>Meng</w:t>
      </w:r>
      <w:r>
        <w:rPr>
          <w:rFonts w:hint="eastAsia"/>
        </w:rPr>
        <w:t>等人</w:t>
      </w:r>
      <w:r>
        <w:rPr>
          <w:vertAlign w:val="superscript"/>
        </w:rPr>
        <w:fldChar w:fldCharType="begin"/>
      </w:r>
      <w:r>
        <w:rPr>
          <w:vertAlign w:val="superscript"/>
        </w:rPr>
        <w:instrText xml:space="preserve"> </w:instrText>
      </w:r>
      <w:r>
        <w:rPr>
          <w:rFonts w:hint="eastAsia"/>
          <w:vertAlign w:val="superscript"/>
        </w:rPr>
        <w:instrText>REF _Ref13606872 \r \h</w:instrText>
      </w:r>
      <w:r>
        <w:rPr>
          <w:vertAlign w:val="superscript"/>
        </w:rPr>
        <w:instrText xml:space="preserve">  \* MERGEFORMAT </w:instrText>
      </w:r>
      <w:r>
        <w:rPr>
          <w:vertAlign w:val="superscript"/>
        </w:rPr>
      </w:r>
      <w:r>
        <w:rPr>
          <w:vertAlign w:val="superscript"/>
        </w:rPr>
        <w:fldChar w:fldCharType="separate"/>
      </w:r>
      <w:r w:rsidR="00434169">
        <w:rPr>
          <w:vertAlign w:val="superscript"/>
        </w:rPr>
        <w:t>[19]</w:t>
      </w:r>
      <w:r>
        <w:rPr>
          <w:vertAlign w:val="superscript"/>
        </w:rPr>
        <w:fldChar w:fldCharType="end"/>
      </w:r>
      <w:r>
        <w:rPr>
          <w:rFonts w:hint="eastAsia"/>
        </w:rPr>
        <w:t>提出了一个框架使用一个或多个外部探测器将输入图像分类为对抗图像或原始图像。在训练期间，该框架的目的是学习各种无扰动的原始图像。</w:t>
      </w:r>
      <w:r>
        <w:t>MagNet</w:t>
      </w:r>
      <w:r>
        <w:t>首先使用</w:t>
      </w:r>
      <w:r>
        <w:t>Detector</w:t>
      </w:r>
      <w:r>
        <w:rPr>
          <w:rFonts w:hint="eastAsia"/>
        </w:rPr>
        <w:t>将</w:t>
      </w:r>
      <w:r>
        <w:t>扰动量大的对抗样本直接丢弃；然后针对扰动量小的对抗样本，使用</w:t>
      </w:r>
      <w:r>
        <w:t>Reformer</w:t>
      </w:r>
      <w:r>
        <w:t>努力将其转化成正常样本，最后再交由模型识别。</w:t>
      </w:r>
    </w:p>
    <w:p w:rsidR="00DC588B" w:rsidRDefault="00D81B5E">
      <w:pPr>
        <w:pStyle w:val="1a"/>
        <w:ind w:firstLine="420"/>
      </w:pPr>
      <w:r>
        <w:rPr>
          <w:rFonts w:hint="eastAsia"/>
        </w:rPr>
        <w:t>Safety</w:t>
      </w:r>
      <w:r>
        <w:t>N</w:t>
      </w:r>
      <w:r>
        <w:rPr>
          <w:rFonts w:hint="eastAsia"/>
        </w:rPr>
        <w:t>et</w:t>
      </w:r>
      <w:r>
        <w:rPr>
          <w:vertAlign w:val="superscript"/>
        </w:rPr>
        <w:fldChar w:fldCharType="begin"/>
      </w:r>
      <w:r>
        <w:rPr>
          <w:vertAlign w:val="superscript"/>
        </w:rPr>
        <w:instrText xml:space="preserve"> </w:instrText>
      </w:r>
      <w:r>
        <w:rPr>
          <w:rFonts w:hint="eastAsia"/>
          <w:vertAlign w:val="superscript"/>
        </w:rPr>
        <w:instrText>REF _Ref13607005 \r \h</w:instrText>
      </w:r>
      <w:r>
        <w:rPr>
          <w:vertAlign w:val="superscript"/>
        </w:rPr>
        <w:instrText xml:space="preserve">  \* MERGEFORMAT </w:instrText>
      </w:r>
      <w:r>
        <w:rPr>
          <w:vertAlign w:val="superscript"/>
        </w:rPr>
      </w:r>
      <w:r>
        <w:rPr>
          <w:vertAlign w:val="superscript"/>
        </w:rPr>
        <w:fldChar w:fldCharType="separate"/>
      </w:r>
      <w:r w:rsidR="00434169">
        <w:rPr>
          <w:vertAlign w:val="superscript"/>
        </w:rPr>
        <w:t>[20]</w:t>
      </w:r>
      <w:r>
        <w:rPr>
          <w:vertAlign w:val="superscript"/>
        </w:rPr>
        <w:fldChar w:fldCharType="end"/>
      </w:r>
      <w:r>
        <w:rPr>
          <w:rFonts w:hint="eastAsia"/>
        </w:rPr>
        <w:t>由分类神经网络和检测器组成，如果检测器检测出其输入样本为对抗样本，则该样本被检测器拒绝，不再被分类器分类。</w:t>
      </w:r>
    </w:p>
    <w:p w:rsidR="00DC588B" w:rsidRDefault="005E5E6D">
      <w:pPr>
        <w:pStyle w:val="BT5"/>
      </w:pPr>
      <w:r>
        <w:rPr>
          <w:rFonts w:hint="eastAsia"/>
        </w:rPr>
        <w:t>3</w:t>
      </w:r>
      <w:r w:rsidR="00D81B5E">
        <w:t>.2</w:t>
      </w:r>
      <w:r w:rsidR="00D81B5E">
        <w:rPr>
          <w:rFonts w:hint="eastAsia"/>
        </w:rPr>
        <w:t xml:space="preserve"> </w:t>
      </w:r>
      <w:r w:rsidR="00D81B5E">
        <w:t xml:space="preserve"> </w:t>
      </w:r>
      <w:r>
        <w:rPr>
          <w:rFonts w:hint="eastAsia"/>
        </w:rPr>
        <w:t>数据层面防御方法</w:t>
      </w:r>
    </w:p>
    <w:p w:rsidR="004E1D75" w:rsidRPr="0079372A" w:rsidRDefault="004E1D75" w:rsidP="005E5E6D">
      <w:pPr>
        <w:pStyle w:val="1a"/>
        <w:ind w:firstLineChars="0" w:firstLine="0"/>
        <w:rPr>
          <w:b/>
        </w:rPr>
      </w:pPr>
      <w:r w:rsidRPr="0079372A">
        <w:rPr>
          <w:rFonts w:hint="eastAsia"/>
          <w:b/>
        </w:rPr>
        <w:t>（</w:t>
      </w:r>
      <w:r w:rsidRPr="00DC5AB6">
        <w:rPr>
          <w:rFonts w:hint="eastAsia"/>
          <w:b/>
        </w:rPr>
        <w:t>1</w:t>
      </w:r>
      <w:r w:rsidRPr="00DC5AB6">
        <w:rPr>
          <w:rFonts w:hint="eastAsia"/>
          <w:b/>
        </w:rPr>
        <w:t>）训练</w:t>
      </w:r>
      <w:r w:rsidR="005E5E6D" w:rsidRPr="00DC5AB6">
        <w:rPr>
          <w:rFonts w:hint="eastAsia"/>
          <w:b/>
        </w:rPr>
        <w:t>阶段</w:t>
      </w:r>
      <w:r w:rsidRPr="00DC5AB6">
        <w:rPr>
          <w:rFonts w:hint="eastAsia"/>
          <w:b/>
        </w:rPr>
        <w:t>修改</w:t>
      </w:r>
      <w:r w:rsidR="00055439" w:rsidRPr="00DC5AB6">
        <w:rPr>
          <w:rFonts w:hint="eastAsia"/>
          <w:b/>
        </w:rPr>
        <w:t>模型参数</w:t>
      </w:r>
      <w:r w:rsidR="005E5E6D" w:rsidRPr="00DC5AB6">
        <w:rPr>
          <w:rFonts w:hint="eastAsia"/>
          <w:b/>
        </w:rPr>
        <w:t>（对抗训练）</w:t>
      </w:r>
    </w:p>
    <w:p w:rsidR="003B3B19" w:rsidRDefault="003B3B19" w:rsidP="004E1D75">
      <w:pPr>
        <w:pStyle w:val="1a"/>
        <w:ind w:firstLine="420"/>
      </w:pPr>
      <w:r>
        <w:t>自从发现</w:t>
      </w:r>
      <w:r>
        <w:rPr>
          <w:rFonts w:hint="eastAsia"/>
        </w:rPr>
        <w:t>深度</w:t>
      </w:r>
      <w:r>
        <w:t>神经网络的对抗样</w:t>
      </w:r>
      <w:r>
        <w:rPr>
          <w:rFonts w:hint="eastAsia"/>
        </w:rPr>
        <w:t>本</w:t>
      </w:r>
      <w:r>
        <w:t>以来，相关文献中普遍认为，</w:t>
      </w:r>
      <w:r>
        <w:rPr>
          <w:rFonts w:hint="eastAsia"/>
        </w:rPr>
        <w:t>防御</w:t>
      </w:r>
      <w:r>
        <w:t>对</w:t>
      </w:r>
      <w:r>
        <w:rPr>
          <w:rFonts w:hint="eastAsia"/>
        </w:rPr>
        <w:t>抗</w:t>
      </w:r>
      <w:r>
        <w:t>样</w:t>
      </w:r>
      <w:r>
        <w:rPr>
          <w:rFonts w:hint="eastAsia"/>
        </w:rPr>
        <w:t>本的</w:t>
      </w:r>
      <w:r>
        <w:t>神经网络的鲁棒性</w:t>
      </w:r>
      <w:r>
        <w:rPr>
          <w:rFonts w:hint="eastAsia"/>
        </w:rPr>
        <w:t>会</w:t>
      </w:r>
      <w:r>
        <w:t>随着对抗训练而提高</w:t>
      </w:r>
      <w:r>
        <w:rPr>
          <w:rFonts w:hint="eastAsia"/>
        </w:rPr>
        <w:t>。对抗训练方法从训练数据集入手，</w:t>
      </w:r>
      <w:r>
        <w:t>在每个训练步骤中</w:t>
      </w:r>
      <w:r>
        <w:rPr>
          <w:rFonts w:hint="eastAsia"/>
        </w:rPr>
        <w:t>产生对抗样本</w:t>
      </w:r>
      <w:r>
        <w:t>，并将它们注入训练集</w:t>
      </w:r>
      <w:r>
        <w:rPr>
          <w:rFonts w:hint="eastAsia"/>
        </w:rPr>
        <w:t>，构建鲁棒性更好的模型。</w:t>
      </w:r>
      <w:r>
        <w:t>Goodfellow</w:t>
      </w:r>
      <w:r>
        <w:t>等</w:t>
      </w:r>
      <w:r>
        <w:rPr>
          <w:rFonts w:hint="eastAsia"/>
        </w:rPr>
        <w:t>人</w:t>
      </w:r>
      <w:r w:rsidRPr="00B21DD4">
        <w:rPr>
          <w:vertAlign w:val="superscript"/>
        </w:rPr>
        <w:fldChar w:fldCharType="begin"/>
      </w:r>
      <w:r w:rsidRPr="00B21DD4">
        <w:rPr>
          <w:vertAlign w:val="superscript"/>
        </w:rPr>
        <w:instrText xml:space="preserve"> </w:instrText>
      </w:r>
      <w:r w:rsidRPr="00B21DD4">
        <w:rPr>
          <w:rFonts w:hint="eastAsia"/>
          <w:vertAlign w:val="superscript"/>
        </w:rPr>
        <w:instrText>REF _Ref24116403 \r \h</w:instrText>
      </w:r>
      <w:r w:rsidRPr="00B21DD4">
        <w:rPr>
          <w:vertAlign w:val="superscript"/>
        </w:rPr>
        <w:instrText xml:space="preserve">  \* MERGEFORMAT </w:instrText>
      </w:r>
      <w:r w:rsidRPr="00B21DD4">
        <w:rPr>
          <w:vertAlign w:val="superscript"/>
        </w:rPr>
      </w:r>
      <w:r w:rsidRPr="00B21DD4">
        <w:rPr>
          <w:vertAlign w:val="superscript"/>
        </w:rPr>
        <w:fldChar w:fldCharType="separate"/>
      </w:r>
      <w:r>
        <w:rPr>
          <w:vertAlign w:val="superscript"/>
        </w:rPr>
        <w:t>[21]</w:t>
      </w:r>
      <w:r w:rsidRPr="00B21DD4">
        <w:rPr>
          <w:vertAlign w:val="superscript"/>
        </w:rPr>
        <w:fldChar w:fldCharType="end"/>
      </w:r>
      <w:r>
        <w:t>和</w:t>
      </w:r>
      <w:r>
        <w:t>Huang</w:t>
      </w:r>
      <w:r>
        <w:t>等人</w:t>
      </w:r>
      <w:r>
        <w:rPr>
          <w:vertAlign w:val="superscript"/>
        </w:rPr>
        <w:fldChar w:fldCharType="begin"/>
      </w:r>
      <w:r>
        <w:rPr>
          <w:vertAlign w:val="superscript"/>
        </w:rPr>
        <w:instrText xml:space="preserve"> REF _Ref6689268 \r \h  \* MERGEFORMAT </w:instrText>
      </w:r>
      <w:r>
        <w:rPr>
          <w:vertAlign w:val="superscript"/>
        </w:rPr>
      </w:r>
      <w:r>
        <w:rPr>
          <w:vertAlign w:val="superscript"/>
        </w:rPr>
        <w:fldChar w:fldCharType="separate"/>
      </w:r>
      <w:r>
        <w:rPr>
          <w:vertAlign w:val="superscript"/>
        </w:rPr>
        <w:t>[22]</w:t>
      </w:r>
      <w:r>
        <w:rPr>
          <w:vertAlign w:val="superscript"/>
        </w:rPr>
        <w:fldChar w:fldCharType="end"/>
      </w:r>
      <w:r>
        <w:rPr>
          <w:rFonts w:hint="eastAsia"/>
        </w:rPr>
        <w:t>使用对抗训练防御方法</w:t>
      </w:r>
      <w:r>
        <w:t>MNIST</w:t>
      </w:r>
      <w:r>
        <w:rPr>
          <w:rFonts w:hint="eastAsia"/>
        </w:rPr>
        <w:t>数据集上进行评估，实验表明，这种混合了合法样本和对抗样本训练出的模型有更强的鲁棒性。</w:t>
      </w:r>
    </w:p>
    <w:p w:rsidR="004E1D75" w:rsidRDefault="004E1D75" w:rsidP="004E1D75">
      <w:pPr>
        <w:pStyle w:val="1a"/>
        <w:ind w:firstLine="420"/>
        <w:rPr>
          <w:rFonts w:ascii="Times" w:hAnsi="Times"/>
        </w:rPr>
      </w:pPr>
      <w:r>
        <w:t>Kuraki</w:t>
      </w:r>
      <w:r>
        <w:rPr>
          <w:rFonts w:hint="eastAsia"/>
        </w:rPr>
        <w:t>等人</w:t>
      </w:r>
      <w:r w:rsidR="008D5F63" w:rsidRPr="008D5F63">
        <w:rPr>
          <w:vertAlign w:val="superscript"/>
        </w:rPr>
        <w:fldChar w:fldCharType="begin"/>
      </w:r>
      <w:r w:rsidR="008D5F63" w:rsidRPr="008D5F63">
        <w:rPr>
          <w:vertAlign w:val="superscript"/>
        </w:rPr>
        <w:instrText xml:space="preserve"> </w:instrText>
      </w:r>
      <w:r w:rsidR="008D5F63" w:rsidRPr="008D5F63">
        <w:rPr>
          <w:rFonts w:hint="eastAsia"/>
          <w:vertAlign w:val="superscript"/>
        </w:rPr>
        <w:instrText>REF _Ref6689329 \r \h</w:instrText>
      </w:r>
      <w:r w:rsidR="008D5F63" w:rsidRPr="008D5F63">
        <w:rPr>
          <w:vertAlign w:val="superscript"/>
        </w:rPr>
        <w:instrText xml:space="preserve">  \* MERGEFORMAT </w:instrText>
      </w:r>
      <w:r w:rsidR="008D5F63" w:rsidRPr="008D5F63">
        <w:rPr>
          <w:vertAlign w:val="superscript"/>
        </w:rPr>
      </w:r>
      <w:r w:rsidR="008D5F63" w:rsidRPr="008D5F63">
        <w:rPr>
          <w:vertAlign w:val="superscript"/>
        </w:rPr>
        <w:fldChar w:fldCharType="separate"/>
      </w:r>
      <w:r w:rsidR="00434169">
        <w:rPr>
          <w:vertAlign w:val="superscript"/>
        </w:rPr>
        <w:t>[23]</w:t>
      </w:r>
      <w:r w:rsidR="008D5F63" w:rsidRPr="008D5F63">
        <w:rPr>
          <w:vertAlign w:val="superscript"/>
        </w:rPr>
        <w:fldChar w:fldCharType="end"/>
      </w:r>
      <w:r>
        <w:rPr>
          <w:rFonts w:hint="eastAsia"/>
        </w:rPr>
        <w:t>在</w:t>
      </w:r>
      <w:r>
        <w:t>I</w:t>
      </w:r>
      <w:r>
        <w:rPr>
          <w:rFonts w:hint="eastAsia"/>
        </w:rPr>
        <w:t>mage</w:t>
      </w:r>
      <w:r>
        <w:t>N</w:t>
      </w:r>
      <w:r>
        <w:rPr>
          <w:rFonts w:hint="eastAsia"/>
        </w:rPr>
        <w:t>et</w:t>
      </w:r>
      <w:r>
        <w:rPr>
          <w:rFonts w:hint="eastAsia"/>
        </w:rPr>
        <w:t>数据集上对对抗训练防御方法进行综合分析，即一般对抗训练。结果显示，对抗训练增加了神经网络对于单步攻击（如</w:t>
      </w:r>
      <w:r>
        <w:t>FGSM</w:t>
      </w:r>
      <w:r>
        <w:rPr>
          <w:rFonts w:hint="eastAsia"/>
        </w:rPr>
        <w:t>）的鲁棒性，但对迭代攻击无效。</w:t>
      </w:r>
      <w:r>
        <w:t>D</w:t>
      </w:r>
      <w:r>
        <w:rPr>
          <w:rFonts w:hint="eastAsia"/>
        </w:rPr>
        <w:t>ong</w:t>
      </w:r>
      <w:r>
        <w:rPr>
          <w:rFonts w:hint="eastAsia"/>
        </w:rPr>
        <w:t>等人</w:t>
      </w:r>
      <w:r w:rsidR="008D5F63" w:rsidRPr="008D5F63">
        <w:rPr>
          <w:vertAlign w:val="superscript"/>
        </w:rPr>
        <w:fldChar w:fldCharType="begin"/>
      </w:r>
      <w:r w:rsidR="008D5F63" w:rsidRPr="008D5F63">
        <w:rPr>
          <w:vertAlign w:val="superscript"/>
        </w:rPr>
        <w:instrText xml:space="preserve"> </w:instrText>
      </w:r>
      <w:r w:rsidR="008D5F63" w:rsidRPr="008D5F63">
        <w:rPr>
          <w:rFonts w:hint="eastAsia"/>
          <w:vertAlign w:val="superscript"/>
        </w:rPr>
        <w:instrText>REF _Ref24116039 \r \h</w:instrText>
      </w:r>
      <w:r w:rsidR="008D5F63" w:rsidRPr="008D5F63">
        <w:rPr>
          <w:vertAlign w:val="superscript"/>
        </w:rPr>
        <w:instrText xml:space="preserve">  \* MERGEFORMAT </w:instrText>
      </w:r>
      <w:r w:rsidR="008D5F63" w:rsidRPr="008D5F63">
        <w:rPr>
          <w:vertAlign w:val="superscript"/>
        </w:rPr>
      </w:r>
      <w:r w:rsidR="008D5F63" w:rsidRPr="008D5F63">
        <w:rPr>
          <w:vertAlign w:val="superscript"/>
        </w:rPr>
        <w:fldChar w:fldCharType="separate"/>
      </w:r>
      <w:r w:rsidR="00434169">
        <w:rPr>
          <w:vertAlign w:val="superscript"/>
        </w:rPr>
        <w:t>[24]</w:t>
      </w:r>
      <w:r w:rsidR="008D5F63" w:rsidRPr="008D5F63">
        <w:rPr>
          <w:vertAlign w:val="superscript"/>
        </w:rPr>
        <w:fldChar w:fldCharType="end"/>
      </w:r>
      <w:r>
        <w:rPr>
          <w:rFonts w:hint="eastAsia"/>
        </w:rPr>
        <w:t>在对抗训练期间最小化了</w:t>
      </w:r>
      <w:r>
        <w:rPr>
          <w:rFonts w:ascii="Times" w:hAnsi="Times"/>
        </w:rPr>
        <w:t>交叉熵损失和内部表示距离</w:t>
      </w:r>
      <w:r>
        <w:rPr>
          <w:rFonts w:ascii="Times" w:hAnsi="Times" w:hint="eastAsia"/>
        </w:rPr>
        <w:t>，即</w:t>
      </w:r>
      <w:r>
        <w:rPr>
          <w:rFonts w:ascii="Times" w:hAnsi="Times"/>
        </w:rPr>
        <w:t>PGD</w:t>
      </w:r>
      <w:r>
        <w:rPr>
          <w:rFonts w:ascii="Times" w:hAnsi="Times" w:hint="eastAsia"/>
        </w:rPr>
        <w:t>对抗训练。</w:t>
      </w:r>
    </w:p>
    <w:p w:rsidR="004E1D75" w:rsidRDefault="004E1D75" w:rsidP="004E1D75">
      <w:pPr>
        <w:pStyle w:val="1a"/>
        <w:ind w:firstLine="420"/>
      </w:pPr>
      <w:r>
        <w:rPr>
          <w:rFonts w:hint="eastAsia"/>
        </w:rPr>
        <w:t>一般而言，</w:t>
      </w:r>
      <w:r w:rsidRPr="003678EB">
        <w:rPr>
          <w:rFonts w:hint="eastAsia"/>
        </w:rPr>
        <w:t>对抗训练防御方法是在训练阶段添加由其自身模型所产生的对抗样本。而集成对抗训练</w:t>
      </w:r>
      <w:r w:rsidRPr="003678EB">
        <w:rPr>
          <w:vertAlign w:val="superscript"/>
        </w:rPr>
        <w:fldChar w:fldCharType="begin"/>
      </w:r>
      <w:r w:rsidRPr="003678EB">
        <w:rPr>
          <w:vertAlign w:val="superscript"/>
        </w:rPr>
        <w:instrText xml:space="preserve"> </w:instrText>
      </w:r>
      <w:r w:rsidRPr="003678EB">
        <w:rPr>
          <w:rFonts w:hint="eastAsia"/>
          <w:vertAlign w:val="superscript"/>
        </w:rPr>
        <w:instrText>REF _Ref6689350 \r \h</w:instrText>
      </w:r>
      <w:r w:rsidRPr="003678EB">
        <w:rPr>
          <w:vertAlign w:val="superscript"/>
        </w:rPr>
        <w:instrText xml:space="preserve">  \* MERGEFORMAT </w:instrText>
      </w:r>
      <w:r w:rsidRPr="003678EB">
        <w:rPr>
          <w:vertAlign w:val="superscript"/>
        </w:rPr>
      </w:r>
      <w:r w:rsidRPr="003678EB">
        <w:rPr>
          <w:vertAlign w:val="superscript"/>
        </w:rPr>
        <w:fldChar w:fldCharType="separate"/>
      </w:r>
      <w:r w:rsidR="00434169">
        <w:rPr>
          <w:vertAlign w:val="superscript"/>
        </w:rPr>
        <w:t>[3]</w:t>
      </w:r>
      <w:r w:rsidRPr="003678EB">
        <w:rPr>
          <w:vertAlign w:val="superscript"/>
        </w:rPr>
        <w:fldChar w:fldCharType="end"/>
      </w:r>
      <w:r w:rsidRPr="003678EB">
        <w:rPr>
          <w:rFonts w:hint="eastAsia"/>
        </w:rPr>
        <w:t>方法训练模型使</w:t>
      </w:r>
      <w:r>
        <w:rPr>
          <w:rFonts w:hint="eastAsia"/>
        </w:rPr>
        <w:t>用由其他模型生成的对抗样本，增加对抗样本的多样性，从而提高模型的鲁棒性。</w:t>
      </w:r>
    </w:p>
    <w:p w:rsidR="004E1D75" w:rsidRDefault="004E1D75" w:rsidP="004E1D75">
      <w:pPr>
        <w:pStyle w:val="1a"/>
        <w:ind w:firstLine="420"/>
      </w:pPr>
      <w:r>
        <w:t>Kannan</w:t>
      </w:r>
      <w:r>
        <w:rPr>
          <w:rFonts w:hint="eastAsia"/>
        </w:rPr>
        <w:t>等人</w:t>
      </w:r>
      <w:r>
        <w:rPr>
          <w:vertAlign w:val="superscript"/>
        </w:rPr>
        <w:fldChar w:fldCharType="begin"/>
      </w:r>
      <w:r>
        <w:rPr>
          <w:vertAlign w:val="superscript"/>
        </w:rPr>
        <w:instrText xml:space="preserve"> </w:instrText>
      </w:r>
      <w:r>
        <w:rPr>
          <w:rFonts w:hint="eastAsia"/>
          <w:vertAlign w:val="superscript"/>
        </w:rPr>
        <w:instrText>REF _Ref6689427 \r \h</w:instrText>
      </w:r>
      <w:r>
        <w:rPr>
          <w:vertAlign w:val="superscript"/>
        </w:rPr>
        <w:instrText xml:space="preserve">  \* MERGEFORMAT </w:instrText>
      </w:r>
      <w:r>
        <w:rPr>
          <w:vertAlign w:val="superscript"/>
        </w:rPr>
      </w:r>
      <w:r>
        <w:rPr>
          <w:vertAlign w:val="superscript"/>
        </w:rPr>
        <w:fldChar w:fldCharType="separate"/>
      </w:r>
      <w:r w:rsidR="00434169">
        <w:rPr>
          <w:vertAlign w:val="superscript"/>
        </w:rPr>
        <w:t>[25]</w:t>
      </w:r>
      <w:r>
        <w:rPr>
          <w:vertAlign w:val="superscript"/>
        </w:rPr>
        <w:fldChar w:fldCharType="end"/>
      </w:r>
      <w:r>
        <w:rPr>
          <w:rFonts w:hint="eastAsia"/>
        </w:rPr>
        <w:t>介绍了一种基于</w:t>
      </w:r>
      <w:r>
        <w:rPr>
          <w:rFonts w:hint="eastAsia"/>
        </w:rPr>
        <w:t>L</w:t>
      </w:r>
      <w:r>
        <w:t>ogit pairing</w:t>
      </w:r>
      <w:r>
        <w:rPr>
          <w:rFonts w:hint="eastAsia"/>
        </w:rPr>
        <w:t>的方法，</w:t>
      </w:r>
      <w:r>
        <w:t>Logit pairing</w:t>
      </w:r>
      <w:r>
        <w:rPr>
          <w:rFonts w:hint="eastAsia"/>
        </w:rPr>
        <w:t>是基于对抗训练防御方法的扩展，在对抗训练的基础上，加入一个正则项。</w:t>
      </w:r>
      <w:r>
        <w:t>作者用</w:t>
      </w:r>
      <w:r>
        <w:t>Logit pairing</w:t>
      </w:r>
      <w:r>
        <w:t>进行了三组实验，分别对应于</w:t>
      </w:r>
      <w:r>
        <w:t>MNIST</w:t>
      </w:r>
      <w:r>
        <w:t>，</w:t>
      </w:r>
      <w:r>
        <w:t>SVHN</w:t>
      </w:r>
      <w:r>
        <w:t>和</w:t>
      </w:r>
      <w:r>
        <w:t>ImageNet</w:t>
      </w:r>
      <w:r>
        <w:t>数据集。</w:t>
      </w:r>
      <w:r>
        <w:rPr>
          <w:rFonts w:hint="eastAsia"/>
        </w:rPr>
        <w:t>对比实验</w:t>
      </w:r>
      <w:r>
        <w:t>是</w:t>
      </w:r>
      <w:r>
        <w:t>PGD</w:t>
      </w:r>
      <w:r>
        <w:rPr>
          <w:rFonts w:hint="eastAsia"/>
        </w:rPr>
        <w:t>对抗训练</w:t>
      </w:r>
      <w:r>
        <w:t>，利用</w:t>
      </w:r>
      <w:r>
        <w:t>PGD</w:t>
      </w:r>
      <w:r>
        <w:rPr>
          <w:rFonts w:hint="eastAsia"/>
        </w:rPr>
        <w:t>对抗样本</w:t>
      </w:r>
      <w:r>
        <w:t>建立训练集，进行</w:t>
      </w:r>
      <w:r>
        <w:rPr>
          <w:rFonts w:hint="eastAsia"/>
        </w:rPr>
        <w:t>对抗训练</w:t>
      </w:r>
      <w:r>
        <w:t>。实验分别测量了分类器对</w:t>
      </w:r>
      <w:r>
        <w:rPr>
          <w:rFonts w:hint="eastAsia"/>
        </w:rPr>
        <w:t>原始样本、白盒与黑盒场景下的对抗样本</w:t>
      </w:r>
      <w:r>
        <w:t>的识别准确率。</w:t>
      </w:r>
      <w:r>
        <w:rPr>
          <w:rFonts w:hint="eastAsia"/>
        </w:rPr>
        <w:t>结果表明经过</w:t>
      </w:r>
      <w:r>
        <w:t>Logit pairing</w:t>
      </w:r>
      <w:r>
        <w:rPr>
          <w:rFonts w:hint="eastAsia"/>
        </w:rPr>
        <w:t>方法的分类器具有更高的准确性。</w:t>
      </w:r>
    </w:p>
    <w:p w:rsidR="004E1D75" w:rsidRDefault="004E1D75" w:rsidP="009F4EE0">
      <w:pPr>
        <w:pStyle w:val="1a"/>
        <w:ind w:firstLine="420"/>
      </w:pPr>
      <w:r>
        <w:rPr>
          <w:rFonts w:hint="eastAsia"/>
        </w:rPr>
        <w:t>对抗训练在</w:t>
      </w:r>
      <w:r>
        <w:t>训练过程中只能加入由已知攻击产生的</w:t>
      </w:r>
      <w:r>
        <w:rPr>
          <w:rFonts w:hint="eastAsia"/>
        </w:rPr>
        <w:t>特定类别的对</w:t>
      </w:r>
      <w:r>
        <w:t>抗样本，因此对抗训练防御通常</w:t>
      </w:r>
      <w:r>
        <w:rPr>
          <w:rFonts w:hint="eastAsia"/>
        </w:rPr>
        <w:t>不具备</w:t>
      </w:r>
      <w:r>
        <w:t>对其他攻击产生对抗样本</w:t>
      </w:r>
      <w:r>
        <w:rPr>
          <w:rFonts w:hint="eastAsia"/>
        </w:rPr>
        <w:t>的</w:t>
      </w:r>
      <w:r>
        <w:t>泛化能力。</w:t>
      </w:r>
      <w:r>
        <w:rPr>
          <w:rFonts w:hint="eastAsia"/>
        </w:rPr>
        <w:t>此外，</w:t>
      </w:r>
      <w:r>
        <w:t>对抗训练防御方法</w:t>
      </w:r>
      <w:r>
        <w:rPr>
          <w:rFonts w:hint="eastAsia"/>
        </w:rPr>
        <w:t>在训练阶段</w:t>
      </w:r>
      <w:r>
        <w:t>需要大量的正常样本</w:t>
      </w:r>
      <w:r>
        <w:rPr>
          <w:rFonts w:hint="eastAsia"/>
        </w:rPr>
        <w:t>和</w:t>
      </w:r>
      <w:r>
        <w:t>对抗样本，</w:t>
      </w:r>
      <w:r>
        <w:rPr>
          <w:rFonts w:hint="eastAsia"/>
        </w:rPr>
        <w:t>训练的成本较高</w:t>
      </w:r>
      <w:r>
        <w:t>，使得该</w:t>
      </w:r>
      <w:r>
        <w:rPr>
          <w:rFonts w:hint="eastAsia"/>
        </w:rPr>
        <w:t>方法</w:t>
      </w:r>
      <w:r>
        <w:t>很难在大规模数据集上使用</w:t>
      </w:r>
      <w:r>
        <w:rPr>
          <w:rFonts w:hint="eastAsia"/>
        </w:rPr>
        <w:t>，</w:t>
      </w:r>
      <w:r w:rsidR="008825F1">
        <w:rPr>
          <w:rFonts w:hint="eastAsia"/>
        </w:rPr>
        <w:t>这</w:t>
      </w:r>
      <w:r>
        <w:rPr>
          <w:rFonts w:hint="eastAsia"/>
        </w:rPr>
        <w:t>是对抗训练防御方法亟待解决的难题。</w:t>
      </w:r>
    </w:p>
    <w:p w:rsidR="004E1D75" w:rsidRPr="0079372A" w:rsidRDefault="004E1D75" w:rsidP="004E1D75">
      <w:pPr>
        <w:pStyle w:val="1a"/>
        <w:ind w:firstLineChars="0" w:firstLine="0"/>
        <w:rPr>
          <w:b/>
        </w:rPr>
      </w:pPr>
      <w:r w:rsidRPr="0079372A">
        <w:rPr>
          <w:rFonts w:hint="eastAsia"/>
          <w:b/>
        </w:rPr>
        <w:t>（</w:t>
      </w:r>
      <w:r w:rsidRPr="0079372A">
        <w:rPr>
          <w:rFonts w:hint="eastAsia"/>
          <w:b/>
        </w:rPr>
        <w:t>2</w:t>
      </w:r>
      <w:r w:rsidRPr="0079372A">
        <w:rPr>
          <w:rFonts w:hint="eastAsia"/>
          <w:b/>
        </w:rPr>
        <w:t>）测试阶段修改输入样本</w:t>
      </w:r>
    </w:p>
    <w:p w:rsidR="001F2FF4" w:rsidRDefault="001F2FF4" w:rsidP="001D5337">
      <w:pPr>
        <w:pStyle w:val="1a"/>
        <w:ind w:firstLineChars="100" w:firstLine="210"/>
      </w:pPr>
      <w:r>
        <w:rPr>
          <w:rFonts w:hint="eastAsia"/>
        </w:rPr>
        <w:t>1</w:t>
      </w:r>
      <w:r>
        <w:rPr>
          <w:rFonts w:hint="eastAsia"/>
        </w:rPr>
        <w:t>）输入转换</w:t>
      </w:r>
    </w:p>
    <w:p w:rsidR="00DC588B" w:rsidRDefault="00D81B5E">
      <w:pPr>
        <w:pStyle w:val="1a"/>
        <w:ind w:firstLine="420"/>
      </w:pPr>
      <w:r>
        <w:rPr>
          <w:rFonts w:hint="eastAsia"/>
        </w:rPr>
        <w:t>输入转换方法不需要改变训练数据集和模型结构，而是对预测样本进行各种转换方法来减少可能存在的扰动，之后将转换后的样本输入到原模型中预测</w:t>
      </w:r>
      <w:r w:rsidR="00CE5913">
        <w:rPr>
          <w:rFonts w:hint="eastAsia"/>
        </w:rPr>
        <w:t>，使对抗样本重新被正确分类</w:t>
      </w:r>
      <w:r>
        <w:rPr>
          <w:rFonts w:hint="eastAsia"/>
        </w:rPr>
        <w:t>。</w:t>
      </w:r>
      <w:r>
        <w:t>G</w:t>
      </w:r>
      <w:r>
        <w:rPr>
          <w:rFonts w:hint="eastAsia"/>
        </w:rPr>
        <w:t>uo</w:t>
      </w:r>
      <w:r>
        <w:rPr>
          <w:rFonts w:hint="eastAsia"/>
        </w:rPr>
        <w:t>等人</w:t>
      </w:r>
      <w:r>
        <w:rPr>
          <w:vertAlign w:val="superscript"/>
        </w:rPr>
        <w:fldChar w:fldCharType="begin"/>
      </w:r>
      <w:r>
        <w:rPr>
          <w:vertAlign w:val="superscript"/>
        </w:rPr>
        <w:instrText xml:space="preserve"> REF _Ref6689575 \r \h  \* MERGEFORMAT </w:instrText>
      </w:r>
      <w:r>
        <w:rPr>
          <w:vertAlign w:val="superscript"/>
        </w:rPr>
      </w:r>
      <w:r>
        <w:rPr>
          <w:vertAlign w:val="superscript"/>
        </w:rPr>
        <w:fldChar w:fldCharType="separate"/>
      </w:r>
      <w:r w:rsidR="00434169">
        <w:rPr>
          <w:vertAlign w:val="superscript"/>
        </w:rPr>
        <w:t>[26]</w:t>
      </w:r>
      <w:r>
        <w:rPr>
          <w:vertAlign w:val="superscript"/>
        </w:rPr>
        <w:fldChar w:fldCharType="end"/>
      </w:r>
      <w:r>
        <w:rPr>
          <w:rFonts w:hint="eastAsia"/>
        </w:rPr>
        <w:t>提出集成输入转换方法，对输入样本同时进行</w:t>
      </w:r>
      <w:r>
        <w:t>5</w:t>
      </w:r>
      <w:r>
        <w:rPr>
          <w:rFonts w:hint="eastAsia"/>
        </w:rPr>
        <w:t>种最常用的图像转换方法，降低对抗样本对模型的欺骗率。</w:t>
      </w:r>
      <w:r>
        <w:t>PixelDefense</w:t>
      </w:r>
      <w:r>
        <w:t>防御</w:t>
      </w:r>
      <w:r>
        <w:rPr>
          <w:vertAlign w:val="superscript"/>
        </w:rPr>
        <w:fldChar w:fldCharType="begin"/>
      </w:r>
      <w:r>
        <w:rPr>
          <w:vertAlign w:val="superscript"/>
        </w:rPr>
        <w:instrText xml:space="preserve"> REF _Ref6689605 \r \h  \* MERGEFORMAT </w:instrText>
      </w:r>
      <w:r>
        <w:rPr>
          <w:vertAlign w:val="superscript"/>
        </w:rPr>
      </w:r>
      <w:r>
        <w:rPr>
          <w:vertAlign w:val="superscript"/>
        </w:rPr>
        <w:fldChar w:fldCharType="separate"/>
      </w:r>
      <w:r w:rsidR="00434169">
        <w:rPr>
          <w:vertAlign w:val="superscript"/>
        </w:rPr>
        <w:t>[27]</w:t>
      </w:r>
      <w:r>
        <w:rPr>
          <w:vertAlign w:val="superscript"/>
        </w:rPr>
        <w:fldChar w:fldCharType="end"/>
      </w:r>
      <w:r>
        <w:t>利用</w:t>
      </w:r>
      <w:r>
        <w:t>PixelCNN</w:t>
      </w:r>
      <w:r>
        <w:t>生成模型</w:t>
      </w:r>
      <w:r>
        <w:rPr>
          <w:rFonts w:hint="eastAsia"/>
        </w:rPr>
        <w:t>改变每个通道的所有像素，</w:t>
      </w:r>
      <w:r>
        <w:t>将对抗样本转换到正常样本</w:t>
      </w:r>
      <w:r>
        <w:rPr>
          <w:rFonts w:hint="eastAsia"/>
        </w:rPr>
        <w:t>，再放入原模型预测。</w:t>
      </w:r>
      <w:r>
        <w:rPr>
          <w:rFonts w:hint="eastAsia"/>
        </w:rPr>
        <w:t>VectorDefense</w:t>
      </w:r>
      <w:r>
        <w:rPr>
          <w:vertAlign w:val="superscript"/>
        </w:rPr>
        <w:fldChar w:fldCharType="begin"/>
      </w:r>
      <w:r>
        <w:rPr>
          <w:vertAlign w:val="superscript"/>
        </w:rPr>
        <w:instrText xml:space="preserve"> </w:instrText>
      </w:r>
      <w:r>
        <w:rPr>
          <w:rFonts w:hint="eastAsia"/>
          <w:vertAlign w:val="superscript"/>
        </w:rPr>
        <w:instrText>REF _Ref6689798 \r \h</w:instrText>
      </w:r>
      <w:r>
        <w:rPr>
          <w:vertAlign w:val="superscript"/>
        </w:rPr>
        <w:instrText xml:space="preserve">  \* MERGEFORMAT </w:instrText>
      </w:r>
      <w:r>
        <w:rPr>
          <w:vertAlign w:val="superscript"/>
        </w:rPr>
      </w:r>
      <w:r>
        <w:rPr>
          <w:vertAlign w:val="superscript"/>
        </w:rPr>
        <w:fldChar w:fldCharType="separate"/>
      </w:r>
      <w:r w:rsidR="00434169">
        <w:rPr>
          <w:vertAlign w:val="superscript"/>
        </w:rPr>
        <w:t>[28]</w:t>
      </w:r>
      <w:r>
        <w:rPr>
          <w:vertAlign w:val="superscript"/>
        </w:rPr>
        <w:fldChar w:fldCharType="end"/>
      </w:r>
      <w:r>
        <w:rPr>
          <w:rFonts w:hint="eastAsia"/>
        </w:rPr>
        <w:t>在分类之前将位图输入图像转换为矢量图像空间并返回，以避免被对抗结构所欺骗。</w:t>
      </w:r>
    </w:p>
    <w:p w:rsidR="00DC588B" w:rsidRDefault="00CE5913">
      <w:pPr>
        <w:pStyle w:val="1a"/>
        <w:ind w:firstLine="420"/>
      </w:pPr>
      <w:r>
        <w:rPr>
          <w:rFonts w:hint="eastAsia"/>
        </w:rPr>
        <w:t>输入转换</w:t>
      </w:r>
      <w:r w:rsidR="00D81B5E">
        <w:rPr>
          <w:rFonts w:hint="eastAsia"/>
        </w:rPr>
        <w:t>防御方法需要对预测样本进行转换处理，实验表明，目前这种方法在对抗样本预测上的误报率和漏报率较大。</w:t>
      </w:r>
    </w:p>
    <w:p w:rsidR="001F2FF4" w:rsidRDefault="001F2FF4" w:rsidP="001D5337">
      <w:pPr>
        <w:pStyle w:val="1a"/>
        <w:ind w:firstLineChars="100" w:firstLine="210"/>
      </w:pPr>
      <w:r>
        <w:rPr>
          <w:rFonts w:hint="eastAsia"/>
        </w:rPr>
        <w:t>2</w:t>
      </w:r>
      <w:r>
        <w:rPr>
          <w:rFonts w:hint="eastAsia"/>
        </w:rPr>
        <w:t>）数据压缩</w:t>
      </w:r>
    </w:p>
    <w:p w:rsidR="001F2FF4" w:rsidRDefault="001F2FF4" w:rsidP="001F2FF4">
      <w:pPr>
        <w:pStyle w:val="1a"/>
        <w:ind w:firstLine="420"/>
      </w:pPr>
      <w:r>
        <w:lastRenderedPageBreak/>
        <w:t>Dziugaite</w:t>
      </w:r>
      <w:r>
        <w:rPr>
          <w:rFonts w:hint="eastAsia"/>
        </w:rPr>
        <w:t>等人</w:t>
      </w:r>
      <w:r>
        <w:rPr>
          <w:vertAlign w:val="superscript"/>
        </w:rPr>
        <w:fldChar w:fldCharType="begin"/>
      </w:r>
      <w:r>
        <w:rPr>
          <w:vertAlign w:val="superscript"/>
        </w:rPr>
        <w:instrText xml:space="preserve"> REF _Ref20006353 \r \h  \* MERGEFORMAT </w:instrText>
      </w:r>
      <w:r>
        <w:rPr>
          <w:vertAlign w:val="superscript"/>
        </w:rPr>
      </w:r>
      <w:r>
        <w:rPr>
          <w:vertAlign w:val="superscript"/>
        </w:rPr>
        <w:fldChar w:fldCharType="separate"/>
      </w:r>
      <w:r w:rsidR="00434169">
        <w:rPr>
          <w:vertAlign w:val="superscript"/>
        </w:rPr>
        <w:t>[29]</w:t>
      </w:r>
      <w:r>
        <w:rPr>
          <w:vertAlign w:val="superscript"/>
        </w:rPr>
        <w:fldChar w:fldCharType="end"/>
      </w:r>
      <w:r>
        <w:rPr>
          <w:rFonts w:hint="eastAsia"/>
        </w:rPr>
        <w:t>发现在图像领域应用中最广泛的图像压缩技术是</w:t>
      </w:r>
      <w:r>
        <w:t>JPG</w:t>
      </w:r>
      <w:r>
        <w:rPr>
          <w:rFonts w:hint="eastAsia"/>
        </w:rPr>
        <w:t>图像压缩技术。受此启发，他们研究了</w:t>
      </w:r>
      <w:r>
        <w:t>JPG</w:t>
      </w:r>
      <w:r>
        <w:rPr>
          <w:rFonts w:hint="eastAsia"/>
        </w:rPr>
        <w:t>压缩技术对由于</w:t>
      </w:r>
      <w:r>
        <w:t>FGSM</w:t>
      </w:r>
      <w:r>
        <w:rPr>
          <w:rFonts w:hint="eastAsia"/>
        </w:rPr>
        <w:t>攻击扰动带来的网络模型识别率的影响。</w:t>
      </w:r>
      <w:r>
        <w:t>Das</w:t>
      </w:r>
      <w:r>
        <w:rPr>
          <w:rFonts w:hint="eastAsia"/>
        </w:rPr>
        <w:t>等人</w:t>
      </w:r>
      <w:r>
        <w:rPr>
          <w:vertAlign w:val="superscript"/>
        </w:rPr>
        <w:fldChar w:fldCharType="begin"/>
      </w:r>
      <w:r>
        <w:rPr>
          <w:vertAlign w:val="superscript"/>
        </w:rPr>
        <w:instrText xml:space="preserve"> REF _Ref20006632 \r \h  \* MERGEFORMAT </w:instrText>
      </w:r>
      <w:r>
        <w:rPr>
          <w:vertAlign w:val="superscript"/>
        </w:rPr>
      </w:r>
      <w:r>
        <w:rPr>
          <w:vertAlign w:val="superscript"/>
        </w:rPr>
        <w:fldChar w:fldCharType="separate"/>
      </w:r>
      <w:r w:rsidR="00434169">
        <w:rPr>
          <w:vertAlign w:val="superscript"/>
        </w:rPr>
        <w:t>[30]</w:t>
      </w:r>
      <w:r>
        <w:rPr>
          <w:vertAlign w:val="superscript"/>
        </w:rPr>
        <w:fldChar w:fldCharType="end"/>
      </w:r>
      <w:r>
        <w:rPr>
          <w:rFonts w:hint="eastAsia"/>
        </w:rPr>
        <w:t>使用</w:t>
      </w:r>
      <w:r>
        <w:t>JPEG</w:t>
      </w:r>
      <w:r>
        <w:rPr>
          <w:rFonts w:hint="eastAsia"/>
        </w:rPr>
        <w:t>压缩方法，提出一种针对</w:t>
      </w:r>
      <w:r>
        <w:t>FGSM</w:t>
      </w:r>
      <w:r>
        <w:rPr>
          <w:rFonts w:hint="eastAsia"/>
        </w:rPr>
        <w:t>和</w:t>
      </w:r>
      <w:r>
        <w:t>DeepFool</w:t>
      </w:r>
      <w:r>
        <w:rPr>
          <w:rFonts w:hint="eastAsia"/>
        </w:rPr>
        <w:t>攻击方法的集成防御手段，但这种图像压缩技术无法面对更加强力的攻击，如</w:t>
      </w:r>
      <w:r>
        <w:t>C&amp;W</w:t>
      </w:r>
      <w:r>
        <w:rPr>
          <w:rFonts w:hint="eastAsia"/>
        </w:rPr>
        <w:t>等。由于图像的局部结构中相邻像素之间具有很强的相似性和相关性，因此图像压缩可以在保留显著信息的同时减少图像的冗余信息。在此基础上，</w:t>
      </w:r>
      <w:r>
        <w:t>Jia</w:t>
      </w:r>
      <w:r>
        <w:rPr>
          <w:rFonts w:hint="eastAsia"/>
        </w:rPr>
        <w:t>等人</w:t>
      </w:r>
      <w:r>
        <w:rPr>
          <w:vertAlign w:val="superscript"/>
        </w:rPr>
        <w:fldChar w:fldCharType="begin"/>
      </w:r>
      <w:r>
        <w:rPr>
          <w:vertAlign w:val="superscript"/>
        </w:rPr>
        <w:instrText xml:space="preserve"> REF _Ref20006866 \r \h  \* MERGEFORMAT </w:instrText>
      </w:r>
      <w:r>
        <w:rPr>
          <w:vertAlign w:val="superscript"/>
        </w:rPr>
      </w:r>
      <w:r>
        <w:rPr>
          <w:vertAlign w:val="superscript"/>
        </w:rPr>
        <w:fldChar w:fldCharType="separate"/>
      </w:r>
      <w:r w:rsidR="00434169">
        <w:rPr>
          <w:vertAlign w:val="superscript"/>
        </w:rPr>
        <w:t>[31]</w:t>
      </w:r>
      <w:r>
        <w:rPr>
          <w:vertAlign w:val="superscript"/>
        </w:rPr>
        <w:fldChar w:fldCharType="end"/>
      </w:r>
      <w:r>
        <w:rPr>
          <w:rFonts w:hint="eastAsia"/>
        </w:rPr>
        <w:t>设计了一种端到端</w:t>
      </w:r>
      <w:r>
        <w:rPr>
          <w:rFonts w:hint="eastAsia"/>
        </w:rPr>
        <w:t>的图像压缩模型</w:t>
      </w:r>
      <w:r>
        <w:t>ComDefend</w:t>
      </w:r>
      <w:r>
        <w:rPr>
          <w:rFonts w:hint="eastAsia"/>
        </w:rPr>
        <w:t>来抵御对抗样本。该模型由压缩卷积神经网络（</w:t>
      </w:r>
      <w:r>
        <w:t>ComCNN</w:t>
      </w:r>
      <w:r>
        <w:rPr>
          <w:rFonts w:hint="eastAsia"/>
        </w:rPr>
        <w:t>）和重建卷积神经网络（</w:t>
      </w:r>
      <w:r>
        <w:t>ResCNN</w:t>
      </w:r>
      <w:r>
        <w:rPr>
          <w:rFonts w:hint="eastAsia"/>
        </w:rPr>
        <w:t>）组成。该方法极大地提高了模型对各种攻击方法的抵抗力，有效地保护分类器免受对抗攻击。</w:t>
      </w:r>
    </w:p>
    <w:p w:rsidR="001F2FF4" w:rsidRDefault="001F2FF4" w:rsidP="001F2FF4">
      <w:pPr>
        <w:pStyle w:val="1a"/>
        <w:ind w:firstLine="420"/>
      </w:pPr>
      <w:r>
        <w:t>Li</w:t>
      </w:r>
      <w:r>
        <w:rPr>
          <w:rFonts w:hint="eastAsia"/>
        </w:rPr>
        <w:t>和</w:t>
      </w:r>
      <w:r>
        <w:t>Wang</w:t>
      </w:r>
      <w:r>
        <w:rPr>
          <w:vertAlign w:val="superscript"/>
        </w:rPr>
        <w:fldChar w:fldCharType="begin"/>
      </w:r>
      <w:r>
        <w:rPr>
          <w:vertAlign w:val="superscript"/>
        </w:rPr>
        <w:instrText xml:space="preserve"> REF _Ref20007031 \r \h  \* MERGEFORMAT </w:instrText>
      </w:r>
      <w:r>
        <w:rPr>
          <w:vertAlign w:val="superscript"/>
        </w:rPr>
      </w:r>
      <w:r>
        <w:rPr>
          <w:vertAlign w:val="superscript"/>
        </w:rPr>
        <w:fldChar w:fldCharType="separate"/>
      </w:r>
      <w:r w:rsidR="00434169">
        <w:rPr>
          <w:vertAlign w:val="superscript"/>
        </w:rPr>
        <w:t>[32]</w:t>
      </w:r>
      <w:r>
        <w:rPr>
          <w:vertAlign w:val="superscript"/>
        </w:rPr>
        <w:fldChar w:fldCharType="end"/>
      </w:r>
      <w:r>
        <w:rPr>
          <w:rFonts w:hint="eastAsia"/>
        </w:rPr>
        <w:t>提出了一种新的深度去噪神经网络，用于消除对抗样本上的噪声。</w:t>
      </w:r>
      <w:r>
        <w:t>Liu</w:t>
      </w:r>
      <w:r>
        <w:rPr>
          <w:rFonts w:hint="eastAsia"/>
        </w:rPr>
        <w:t>等人</w:t>
      </w:r>
      <w:r>
        <w:rPr>
          <w:vertAlign w:val="superscript"/>
        </w:rPr>
        <w:fldChar w:fldCharType="begin"/>
      </w:r>
      <w:r>
        <w:rPr>
          <w:vertAlign w:val="superscript"/>
        </w:rPr>
        <w:instrText xml:space="preserve"> REF _Ref20007244 \r \h  \* MERGEFORMAT </w:instrText>
      </w:r>
      <w:r>
        <w:rPr>
          <w:vertAlign w:val="superscript"/>
        </w:rPr>
      </w:r>
      <w:r>
        <w:rPr>
          <w:vertAlign w:val="superscript"/>
        </w:rPr>
        <w:fldChar w:fldCharType="separate"/>
      </w:r>
      <w:r w:rsidR="00434169">
        <w:rPr>
          <w:vertAlign w:val="superscript"/>
        </w:rPr>
        <w:t>[33]</w:t>
      </w:r>
      <w:r>
        <w:rPr>
          <w:vertAlign w:val="superscript"/>
        </w:rPr>
        <w:fldChar w:fldCharType="end"/>
      </w:r>
      <w:r>
        <w:rPr>
          <w:rFonts w:hint="eastAsia"/>
        </w:rPr>
        <w:t>运用数据压缩技术来防御对抗图像的攻击，实验结果表明所提出的防御策略只有在添加的扰动较小时才有一定的效果。</w:t>
      </w:r>
    </w:p>
    <w:p w:rsidR="000F044A" w:rsidRDefault="000F044A" w:rsidP="001F2FF4">
      <w:pPr>
        <w:pStyle w:val="1a"/>
        <w:ind w:firstLine="420"/>
        <w:sectPr w:rsidR="000F044A">
          <w:type w:val="continuous"/>
          <w:pgSz w:w="11907" w:h="16216"/>
          <w:pgMar w:top="454" w:right="1021" w:bottom="851" w:left="1021" w:header="680" w:footer="567" w:gutter="0"/>
          <w:cols w:num="2" w:space="425"/>
          <w:titlePg/>
          <w:docGrid w:type="lines" w:linePitch="312"/>
        </w:sectPr>
      </w:pPr>
    </w:p>
    <w:p w:rsidR="00640986" w:rsidRDefault="000F044A" w:rsidP="00640986">
      <w:pPr>
        <w:pStyle w:val="1a"/>
        <w:ind w:firstLineChars="0" w:firstLine="0"/>
        <w:jc w:val="center"/>
        <w:rPr>
          <w:sz w:val="20"/>
        </w:rPr>
      </w:pPr>
      <w:r w:rsidRPr="0079372A">
        <w:rPr>
          <w:rFonts w:hint="eastAsia"/>
          <w:sz w:val="20"/>
        </w:rPr>
        <w:t>表</w:t>
      </w:r>
      <w:r w:rsidRPr="0079372A">
        <w:rPr>
          <w:rFonts w:hint="eastAsia"/>
          <w:sz w:val="20"/>
        </w:rPr>
        <w:t>2</w:t>
      </w:r>
      <w:r w:rsidRPr="0079372A">
        <w:rPr>
          <w:sz w:val="20"/>
        </w:rPr>
        <w:t xml:space="preserve"> </w:t>
      </w:r>
      <w:r w:rsidRPr="0079372A">
        <w:rPr>
          <w:rFonts w:hint="eastAsia"/>
          <w:sz w:val="20"/>
        </w:rPr>
        <w:t>对抗样本防御方法</w:t>
      </w:r>
    </w:p>
    <w:p w:rsidR="00640986" w:rsidRPr="0079372A" w:rsidRDefault="00640986" w:rsidP="00640986">
      <w:pPr>
        <w:pStyle w:val="1a"/>
        <w:ind w:firstLineChars="0" w:firstLine="0"/>
        <w:jc w:val="center"/>
        <w:rPr>
          <w:sz w:val="20"/>
        </w:rPr>
      </w:pPr>
      <w:bookmarkStart w:id="23" w:name="_Hlk24118666"/>
      <w:r>
        <w:rPr>
          <w:sz w:val="20"/>
        </w:rPr>
        <w:t>Table2 Defense of adversarial examples</w:t>
      </w:r>
    </w:p>
    <w:bookmarkEnd w:id="23"/>
    <w:tbl>
      <w:tblPr>
        <w:tblStyle w:val="2-3"/>
        <w:tblW w:w="0" w:type="auto"/>
        <w:tblLook w:val="04A0" w:firstRow="1" w:lastRow="0" w:firstColumn="1" w:lastColumn="0" w:noHBand="0" w:noVBand="1"/>
      </w:tblPr>
      <w:tblGrid>
        <w:gridCol w:w="427"/>
        <w:gridCol w:w="1128"/>
        <w:gridCol w:w="1701"/>
        <w:gridCol w:w="1275"/>
        <w:gridCol w:w="5324"/>
      </w:tblGrid>
      <w:tr w:rsidR="000F044A" w:rsidTr="004F1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 w:type="dxa"/>
            <w:shd w:val="clear" w:color="auto" w:fill="BFBFBF" w:themeFill="background1" w:themeFillShade="BF"/>
            <w:vAlign w:val="center"/>
          </w:tcPr>
          <w:p w:rsidR="000F044A" w:rsidRPr="005F411D" w:rsidRDefault="000F044A" w:rsidP="004F1025">
            <w:pPr>
              <w:pStyle w:val="1a"/>
              <w:ind w:firstLineChars="0" w:firstLine="0"/>
              <w:jc w:val="center"/>
              <w:rPr>
                <w:sz w:val="15"/>
                <w:szCs w:val="15"/>
              </w:rPr>
            </w:pPr>
          </w:p>
        </w:tc>
        <w:tc>
          <w:tcPr>
            <w:tcW w:w="1128" w:type="dxa"/>
            <w:shd w:val="clear" w:color="auto" w:fill="BFBFBF" w:themeFill="background1" w:themeFillShade="BF"/>
            <w:vAlign w:val="center"/>
          </w:tcPr>
          <w:p w:rsidR="000F044A" w:rsidRPr="00CE5913" w:rsidRDefault="000F044A" w:rsidP="00CE5913">
            <w:pPr>
              <w:pStyle w:val="1a"/>
              <w:spacing w:beforeLines="15" w:before="46" w:afterLines="15" w:after="46"/>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5"/>
                <w:szCs w:val="15"/>
              </w:rPr>
            </w:pPr>
            <w:r w:rsidRPr="00057F09">
              <w:rPr>
                <w:rFonts w:hint="eastAsia"/>
                <w:sz w:val="15"/>
                <w:szCs w:val="15"/>
              </w:rPr>
              <w:t>防御策略</w:t>
            </w:r>
          </w:p>
        </w:tc>
        <w:tc>
          <w:tcPr>
            <w:tcW w:w="1701" w:type="dxa"/>
            <w:shd w:val="clear" w:color="auto" w:fill="BFBFBF" w:themeFill="background1" w:themeFillShade="BF"/>
            <w:vAlign w:val="center"/>
          </w:tcPr>
          <w:p w:rsidR="000F044A" w:rsidRPr="00CE5913" w:rsidRDefault="000F044A" w:rsidP="00CE5913">
            <w:pPr>
              <w:pStyle w:val="1a"/>
              <w:spacing w:beforeLines="15" w:before="46" w:afterLines="15" w:after="46"/>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5"/>
                <w:szCs w:val="15"/>
              </w:rPr>
            </w:pPr>
            <w:r w:rsidRPr="00057F09">
              <w:rPr>
                <w:rFonts w:hint="eastAsia"/>
                <w:sz w:val="15"/>
                <w:szCs w:val="15"/>
              </w:rPr>
              <w:t>防御方法</w:t>
            </w:r>
          </w:p>
        </w:tc>
        <w:tc>
          <w:tcPr>
            <w:tcW w:w="1275" w:type="dxa"/>
            <w:shd w:val="clear" w:color="auto" w:fill="BFBFBF" w:themeFill="background1" w:themeFillShade="BF"/>
            <w:vAlign w:val="center"/>
          </w:tcPr>
          <w:p w:rsidR="000F044A" w:rsidRPr="00CE5913" w:rsidRDefault="000F044A" w:rsidP="00CE5913">
            <w:pPr>
              <w:pStyle w:val="1a"/>
              <w:spacing w:beforeLines="15" w:before="46" w:afterLines="15" w:after="46"/>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5"/>
                <w:szCs w:val="15"/>
              </w:rPr>
            </w:pPr>
            <w:r w:rsidRPr="00057F09">
              <w:rPr>
                <w:rFonts w:hint="eastAsia"/>
                <w:sz w:val="15"/>
                <w:szCs w:val="15"/>
              </w:rPr>
              <w:t>发生阶段</w:t>
            </w:r>
          </w:p>
        </w:tc>
        <w:tc>
          <w:tcPr>
            <w:tcW w:w="5324" w:type="dxa"/>
            <w:shd w:val="clear" w:color="auto" w:fill="BFBFBF" w:themeFill="background1" w:themeFillShade="BF"/>
            <w:vAlign w:val="center"/>
          </w:tcPr>
          <w:p w:rsidR="000F044A" w:rsidRPr="00CE5913" w:rsidRDefault="000F044A" w:rsidP="00CE5913">
            <w:pPr>
              <w:pStyle w:val="1a"/>
              <w:spacing w:beforeLines="15" w:before="46" w:afterLines="15" w:after="46"/>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5"/>
                <w:szCs w:val="15"/>
              </w:rPr>
            </w:pPr>
            <w:r w:rsidRPr="00057F09">
              <w:rPr>
                <w:rFonts w:hint="eastAsia"/>
                <w:sz w:val="15"/>
                <w:szCs w:val="15"/>
              </w:rPr>
              <w:t>方法原理</w:t>
            </w:r>
          </w:p>
        </w:tc>
      </w:tr>
      <w:tr w:rsidR="008E21B9" w:rsidTr="004F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 w:type="dxa"/>
            <w:vMerge w:val="restart"/>
            <w:vAlign w:val="center"/>
          </w:tcPr>
          <w:p w:rsidR="008E21B9" w:rsidRPr="00CE5913" w:rsidRDefault="008E21B9" w:rsidP="004F1025">
            <w:pPr>
              <w:pStyle w:val="1a"/>
              <w:ind w:firstLineChars="0" w:firstLine="0"/>
              <w:jc w:val="center"/>
              <w:rPr>
                <w:b w:val="0"/>
                <w:bCs w:val="0"/>
                <w:sz w:val="15"/>
                <w:szCs w:val="15"/>
              </w:rPr>
            </w:pPr>
            <w:r w:rsidRPr="00057F09">
              <w:rPr>
                <w:rFonts w:hint="eastAsia"/>
                <w:sz w:val="15"/>
                <w:szCs w:val="15"/>
              </w:rPr>
              <w:t>针对模型</w:t>
            </w:r>
          </w:p>
        </w:tc>
        <w:tc>
          <w:tcPr>
            <w:tcW w:w="1128" w:type="dxa"/>
            <w:vMerge w:val="restart"/>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修改网络</w:t>
            </w:r>
          </w:p>
        </w:tc>
        <w:tc>
          <w:tcPr>
            <w:tcW w:w="1701"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防御蒸馏</w:t>
            </w:r>
          </w:p>
        </w:tc>
        <w:tc>
          <w:tcPr>
            <w:tcW w:w="1275" w:type="dxa"/>
            <w:vMerge w:val="restart"/>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训练阶段</w:t>
            </w:r>
          </w:p>
        </w:tc>
        <w:tc>
          <w:tcPr>
            <w:tcW w:w="5324" w:type="dxa"/>
            <w:vAlign w:val="center"/>
          </w:tcPr>
          <w:p w:rsidR="008E21B9" w:rsidRPr="005F411D" w:rsidRDefault="006927C7"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6927C7">
              <w:rPr>
                <w:rFonts w:hint="eastAsia"/>
                <w:sz w:val="15"/>
                <w:szCs w:val="15"/>
              </w:rPr>
              <w:t>用蒸馏算法为原始模型训练一个蒸馏模型</w:t>
            </w:r>
          </w:p>
        </w:tc>
      </w:tr>
      <w:tr w:rsidR="008E21B9" w:rsidTr="004F1025">
        <w:tc>
          <w:tcPr>
            <w:cnfStyle w:val="001000000000" w:firstRow="0" w:lastRow="0" w:firstColumn="1" w:lastColumn="0" w:oddVBand="0" w:evenVBand="0" w:oddHBand="0" w:evenHBand="0" w:firstRowFirstColumn="0" w:firstRowLastColumn="0" w:lastRowFirstColumn="0" w:lastRowLastColumn="0"/>
            <w:tcW w:w="427" w:type="dxa"/>
            <w:vMerge/>
            <w:vAlign w:val="center"/>
          </w:tcPr>
          <w:p w:rsidR="008E21B9" w:rsidRPr="00CE5913" w:rsidRDefault="008E21B9" w:rsidP="004F1025">
            <w:pPr>
              <w:pStyle w:val="1a"/>
              <w:ind w:firstLineChars="0" w:firstLine="0"/>
              <w:jc w:val="center"/>
              <w:rPr>
                <w:b w:val="0"/>
                <w:bCs w:val="0"/>
                <w:sz w:val="15"/>
                <w:szCs w:val="15"/>
              </w:rPr>
            </w:pPr>
          </w:p>
        </w:tc>
        <w:tc>
          <w:tcPr>
            <w:tcW w:w="1128" w:type="dxa"/>
            <w:vMerge/>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1701"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正则化</w:t>
            </w:r>
          </w:p>
        </w:tc>
        <w:tc>
          <w:tcPr>
            <w:tcW w:w="1275" w:type="dxa"/>
            <w:vMerge/>
            <w:vAlign w:val="center"/>
          </w:tcPr>
          <w:p w:rsidR="008E21B9" w:rsidRPr="005F411D" w:rsidRDefault="008E21B9" w:rsidP="004F1025">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5324"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隐藏模型梯度信息</w:t>
            </w:r>
          </w:p>
        </w:tc>
      </w:tr>
      <w:tr w:rsidR="008E21B9" w:rsidTr="004F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 w:type="dxa"/>
            <w:vMerge/>
            <w:vAlign w:val="center"/>
          </w:tcPr>
          <w:p w:rsidR="008E21B9" w:rsidRPr="00CE5913" w:rsidRDefault="008E21B9" w:rsidP="004F1025">
            <w:pPr>
              <w:pStyle w:val="1a"/>
              <w:ind w:firstLineChars="0" w:firstLine="0"/>
              <w:jc w:val="center"/>
              <w:rPr>
                <w:b w:val="0"/>
                <w:bCs w:val="0"/>
                <w:sz w:val="15"/>
                <w:szCs w:val="15"/>
              </w:rPr>
            </w:pPr>
          </w:p>
        </w:tc>
        <w:tc>
          <w:tcPr>
            <w:tcW w:w="1128" w:type="dxa"/>
            <w:vMerge/>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p>
        </w:tc>
        <w:tc>
          <w:tcPr>
            <w:tcW w:w="1701"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深度压缩网络</w:t>
            </w:r>
          </w:p>
        </w:tc>
        <w:tc>
          <w:tcPr>
            <w:tcW w:w="1275" w:type="dxa"/>
            <w:vMerge/>
            <w:vAlign w:val="center"/>
          </w:tcPr>
          <w:p w:rsidR="008E21B9" w:rsidRPr="005F411D" w:rsidRDefault="008E21B9" w:rsidP="004F1025">
            <w:pPr>
              <w:jc w:val="center"/>
              <w:cnfStyle w:val="000000100000" w:firstRow="0" w:lastRow="0" w:firstColumn="0" w:lastColumn="0" w:oddVBand="0" w:evenVBand="0" w:oddHBand="1" w:evenHBand="0" w:firstRowFirstColumn="0" w:firstRowLastColumn="0" w:lastRowFirstColumn="0" w:lastRowLastColumn="0"/>
              <w:rPr>
                <w:sz w:val="15"/>
                <w:szCs w:val="15"/>
              </w:rPr>
            </w:pPr>
          </w:p>
        </w:tc>
        <w:tc>
          <w:tcPr>
            <w:tcW w:w="5324"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使用压缩自编码器的平滑惩罚项</w:t>
            </w:r>
          </w:p>
        </w:tc>
      </w:tr>
      <w:tr w:rsidR="008E21B9" w:rsidTr="004F1025">
        <w:tc>
          <w:tcPr>
            <w:cnfStyle w:val="001000000000" w:firstRow="0" w:lastRow="0" w:firstColumn="1" w:lastColumn="0" w:oddVBand="0" w:evenVBand="0" w:oddHBand="0" w:evenHBand="0" w:firstRowFirstColumn="0" w:firstRowLastColumn="0" w:lastRowFirstColumn="0" w:lastRowLastColumn="0"/>
            <w:tcW w:w="427" w:type="dxa"/>
            <w:vMerge/>
            <w:vAlign w:val="center"/>
          </w:tcPr>
          <w:p w:rsidR="008E21B9" w:rsidRPr="00CE5913" w:rsidRDefault="008E21B9" w:rsidP="004F1025">
            <w:pPr>
              <w:pStyle w:val="1a"/>
              <w:ind w:firstLineChars="0" w:firstLine="0"/>
              <w:jc w:val="center"/>
              <w:rPr>
                <w:b w:val="0"/>
                <w:bCs w:val="0"/>
                <w:sz w:val="15"/>
                <w:szCs w:val="15"/>
              </w:rPr>
            </w:pPr>
          </w:p>
        </w:tc>
        <w:tc>
          <w:tcPr>
            <w:tcW w:w="1128" w:type="dxa"/>
            <w:vMerge w:val="restart"/>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使用附加网络</w:t>
            </w:r>
          </w:p>
        </w:tc>
        <w:tc>
          <w:tcPr>
            <w:tcW w:w="1701"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防御通用扰动</w:t>
            </w:r>
          </w:p>
        </w:tc>
        <w:tc>
          <w:tcPr>
            <w:tcW w:w="1275" w:type="dxa"/>
            <w:vMerge/>
            <w:vAlign w:val="center"/>
          </w:tcPr>
          <w:p w:rsidR="008E21B9" w:rsidRPr="005F411D" w:rsidRDefault="008E21B9" w:rsidP="004F1025">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5324"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添加外部网络重新训练，完成对抗样本校正</w:t>
            </w:r>
          </w:p>
        </w:tc>
      </w:tr>
      <w:tr w:rsidR="008E21B9" w:rsidTr="004F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 w:type="dxa"/>
            <w:vMerge/>
            <w:vAlign w:val="center"/>
          </w:tcPr>
          <w:p w:rsidR="008E21B9" w:rsidRPr="00CE5913" w:rsidRDefault="008E21B9" w:rsidP="004F1025">
            <w:pPr>
              <w:pStyle w:val="1a"/>
              <w:ind w:firstLineChars="0" w:firstLine="0"/>
              <w:jc w:val="center"/>
              <w:rPr>
                <w:b w:val="0"/>
                <w:bCs w:val="0"/>
                <w:sz w:val="15"/>
                <w:szCs w:val="15"/>
              </w:rPr>
            </w:pPr>
          </w:p>
        </w:tc>
        <w:tc>
          <w:tcPr>
            <w:tcW w:w="1128" w:type="dxa"/>
            <w:vMerge/>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p>
        </w:tc>
        <w:tc>
          <w:tcPr>
            <w:tcW w:w="1701"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基于</w:t>
            </w:r>
            <w:r w:rsidRPr="005F411D">
              <w:rPr>
                <w:rFonts w:hint="eastAsia"/>
                <w:sz w:val="15"/>
                <w:szCs w:val="15"/>
              </w:rPr>
              <w:t>GAN</w:t>
            </w:r>
            <w:r w:rsidRPr="005F411D">
              <w:rPr>
                <w:rFonts w:hint="eastAsia"/>
                <w:sz w:val="15"/>
                <w:szCs w:val="15"/>
              </w:rPr>
              <w:t>防御</w:t>
            </w:r>
          </w:p>
        </w:tc>
        <w:tc>
          <w:tcPr>
            <w:tcW w:w="1275" w:type="dxa"/>
            <w:vMerge/>
            <w:vAlign w:val="center"/>
          </w:tcPr>
          <w:p w:rsidR="008E21B9" w:rsidRPr="005F411D" w:rsidRDefault="008E21B9" w:rsidP="004F1025">
            <w:pPr>
              <w:jc w:val="center"/>
              <w:cnfStyle w:val="000000100000" w:firstRow="0" w:lastRow="0" w:firstColumn="0" w:lastColumn="0" w:oddVBand="0" w:evenVBand="0" w:oddHBand="1" w:evenHBand="0" w:firstRowFirstColumn="0" w:firstRowLastColumn="0" w:lastRowFirstColumn="0" w:lastRowLastColumn="0"/>
              <w:rPr>
                <w:sz w:val="15"/>
                <w:szCs w:val="15"/>
              </w:rPr>
            </w:pPr>
          </w:p>
        </w:tc>
        <w:tc>
          <w:tcPr>
            <w:tcW w:w="5324"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在生成网络上训练</w:t>
            </w:r>
          </w:p>
        </w:tc>
      </w:tr>
      <w:tr w:rsidR="008E21B9" w:rsidTr="004F1025">
        <w:tc>
          <w:tcPr>
            <w:cnfStyle w:val="001000000000" w:firstRow="0" w:lastRow="0" w:firstColumn="1" w:lastColumn="0" w:oddVBand="0" w:evenVBand="0" w:oddHBand="0" w:evenHBand="0" w:firstRowFirstColumn="0" w:firstRowLastColumn="0" w:lastRowFirstColumn="0" w:lastRowLastColumn="0"/>
            <w:tcW w:w="427" w:type="dxa"/>
            <w:vMerge/>
            <w:vAlign w:val="center"/>
          </w:tcPr>
          <w:p w:rsidR="008E21B9" w:rsidRPr="00CE5913" w:rsidRDefault="008E21B9" w:rsidP="004F1025">
            <w:pPr>
              <w:pStyle w:val="1a"/>
              <w:ind w:firstLineChars="0" w:firstLine="0"/>
              <w:jc w:val="center"/>
              <w:rPr>
                <w:b w:val="0"/>
                <w:bCs w:val="0"/>
                <w:sz w:val="15"/>
                <w:szCs w:val="15"/>
              </w:rPr>
            </w:pPr>
          </w:p>
        </w:tc>
        <w:tc>
          <w:tcPr>
            <w:tcW w:w="1128" w:type="dxa"/>
            <w:vMerge/>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1701"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对抗样本检测</w:t>
            </w:r>
          </w:p>
        </w:tc>
        <w:tc>
          <w:tcPr>
            <w:tcW w:w="1275" w:type="dxa"/>
            <w:vMerge/>
            <w:vAlign w:val="center"/>
          </w:tcPr>
          <w:p w:rsidR="008E21B9" w:rsidRPr="005F411D" w:rsidRDefault="008E21B9" w:rsidP="004F1025">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5324"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判断样本是否为对抗样本</w:t>
            </w:r>
          </w:p>
        </w:tc>
      </w:tr>
      <w:tr w:rsidR="008E21B9" w:rsidTr="004F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 w:type="dxa"/>
            <w:vMerge w:val="restart"/>
            <w:vAlign w:val="center"/>
          </w:tcPr>
          <w:p w:rsidR="008E21B9" w:rsidRPr="00CE5913" w:rsidRDefault="008E21B9" w:rsidP="004F1025">
            <w:pPr>
              <w:pStyle w:val="1a"/>
              <w:ind w:firstLineChars="0" w:firstLine="0"/>
              <w:jc w:val="center"/>
              <w:rPr>
                <w:b w:val="0"/>
                <w:bCs w:val="0"/>
                <w:sz w:val="15"/>
                <w:szCs w:val="15"/>
              </w:rPr>
            </w:pPr>
            <w:r w:rsidRPr="00057F09">
              <w:rPr>
                <w:rFonts w:hint="eastAsia"/>
                <w:sz w:val="15"/>
                <w:szCs w:val="15"/>
              </w:rPr>
              <w:t>针对数据</w:t>
            </w:r>
          </w:p>
        </w:tc>
        <w:tc>
          <w:tcPr>
            <w:tcW w:w="1128" w:type="dxa"/>
            <w:vAlign w:val="center"/>
          </w:tcPr>
          <w:p w:rsidR="008E21B9" w:rsidRPr="005F411D" w:rsidRDefault="009F4EE0"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训练阶段</w:t>
            </w:r>
            <w:r w:rsidR="004F1025">
              <w:rPr>
                <w:rFonts w:hint="eastAsia"/>
                <w:sz w:val="15"/>
                <w:szCs w:val="15"/>
              </w:rPr>
              <w:t>添加训练集</w:t>
            </w:r>
          </w:p>
        </w:tc>
        <w:tc>
          <w:tcPr>
            <w:tcW w:w="1701"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对抗训练</w:t>
            </w:r>
          </w:p>
        </w:tc>
        <w:tc>
          <w:tcPr>
            <w:tcW w:w="1275" w:type="dxa"/>
            <w:vMerge/>
            <w:vAlign w:val="center"/>
          </w:tcPr>
          <w:p w:rsidR="008E21B9" w:rsidRPr="005F411D" w:rsidRDefault="008E21B9" w:rsidP="004F1025">
            <w:pPr>
              <w:jc w:val="center"/>
              <w:cnfStyle w:val="000000100000" w:firstRow="0" w:lastRow="0" w:firstColumn="0" w:lastColumn="0" w:oddVBand="0" w:evenVBand="0" w:oddHBand="1" w:evenHBand="0" w:firstRowFirstColumn="0" w:firstRowLastColumn="0" w:lastRowFirstColumn="0" w:lastRowLastColumn="0"/>
              <w:rPr>
                <w:sz w:val="15"/>
                <w:szCs w:val="15"/>
              </w:rPr>
            </w:pPr>
          </w:p>
        </w:tc>
        <w:tc>
          <w:tcPr>
            <w:tcW w:w="5324"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将生成的对抗样本注入训练集</w:t>
            </w:r>
          </w:p>
        </w:tc>
      </w:tr>
      <w:tr w:rsidR="008E21B9" w:rsidTr="004F1025">
        <w:tc>
          <w:tcPr>
            <w:cnfStyle w:val="001000000000" w:firstRow="0" w:lastRow="0" w:firstColumn="1" w:lastColumn="0" w:oddVBand="0" w:evenVBand="0" w:oddHBand="0" w:evenHBand="0" w:firstRowFirstColumn="0" w:firstRowLastColumn="0" w:lastRowFirstColumn="0" w:lastRowLastColumn="0"/>
            <w:tcW w:w="427" w:type="dxa"/>
            <w:vMerge/>
            <w:vAlign w:val="center"/>
          </w:tcPr>
          <w:p w:rsidR="008E21B9" w:rsidRPr="005F411D" w:rsidRDefault="008E21B9" w:rsidP="004F1025">
            <w:pPr>
              <w:pStyle w:val="1a"/>
              <w:ind w:firstLineChars="0" w:firstLine="0"/>
              <w:jc w:val="center"/>
              <w:rPr>
                <w:sz w:val="15"/>
                <w:szCs w:val="15"/>
              </w:rPr>
            </w:pPr>
          </w:p>
        </w:tc>
        <w:tc>
          <w:tcPr>
            <w:tcW w:w="1128" w:type="dxa"/>
            <w:vMerge w:val="restart"/>
            <w:vAlign w:val="center"/>
          </w:tcPr>
          <w:p w:rsidR="008E21B9" w:rsidRPr="005F411D" w:rsidRDefault="009F4EE0"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测试阶段修改样本</w:t>
            </w:r>
          </w:p>
        </w:tc>
        <w:tc>
          <w:tcPr>
            <w:tcW w:w="1701"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输入转换</w:t>
            </w:r>
          </w:p>
        </w:tc>
        <w:tc>
          <w:tcPr>
            <w:tcW w:w="1275" w:type="dxa"/>
            <w:vMerge w:val="restart"/>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测试阶段</w:t>
            </w:r>
          </w:p>
        </w:tc>
        <w:tc>
          <w:tcPr>
            <w:tcW w:w="5324" w:type="dxa"/>
            <w:vAlign w:val="center"/>
          </w:tcPr>
          <w:p w:rsidR="008E21B9" w:rsidRPr="005F411D" w:rsidRDefault="008E21B9" w:rsidP="004F1025">
            <w:pPr>
              <w:pStyle w:val="1a"/>
              <w:ind w:firstLineChars="0" w:firstLine="0"/>
              <w:jc w:val="center"/>
              <w:cnfStyle w:val="000000000000" w:firstRow="0" w:lastRow="0" w:firstColumn="0" w:lastColumn="0" w:oddVBand="0" w:evenVBand="0" w:oddHBand="0" w:evenHBand="0" w:firstRowFirstColumn="0" w:firstRowLastColumn="0" w:lastRowFirstColumn="0" w:lastRowLastColumn="0"/>
              <w:rPr>
                <w:sz w:val="15"/>
                <w:szCs w:val="15"/>
              </w:rPr>
            </w:pPr>
            <w:r w:rsidRPr="005F411D">
              <w:rPr>
                <w:rFonts w:hint="eastAsia"/>
                <w:sz w:val="15"/>
                <w:szCs w:val="15"/>
              </w:rPr>
              <w:t>使用转换方法减少测试样本中可能存在的扰动量</w:t>
            </w:r>
          </w:p>
        </w:tc>
      </w:tr>
      <w:tr w:rsidR="008E21B9" w:rsidTr="004F1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 w:type="dxa"/>
            <w:vMerge/>
            <w:vAlign w:val="center"/>
          </w:tcPr>
          <w:p w:rsidR="008E21B9" w:rsidRPr="005F411D" w:rsidRDefault="008E21B9" w:rsidP="004F1025">
            <w:pPr>
              <w:pStyle w:val="1a"/>
              <w:ind w:firstLineChars="0" w:firstLine="0"/>
              <w:jc w:val="center"/>
              <w:rPr>
                <w:sz w:val="15"/>
                <w:szCs w:val="15"/>
              </w:rPr>
            </w:pPr>
          </w:p>
        </w:tc>
        <w:tc>
          <w:tcPr>
            <w:tcW w:w="1128" w:type="dxa"/>
            <w:vMerge/>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p>
        </w:tc>
        <w:tc>
          <w:tcPr>
            <w:tcW w:w="1701"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数据压缩</w:t>
            </w:r>
          </w:p>
        </w:tc>
        <w:tc>
          <w:tcPr>
            <w:tcW w:w="1275" w:type="dxa"/>
            <w:vMerge/>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p>
        </w:tc>
        <w:tc>
          <w:tcPr>
            <w:tcW w:w="5324" w:type="dxa"/>
            <w:vAlign w:val="center"/>
          </w:tcPr>
          <w:p w:rsidR="008E21B9" w:rsidRPr="005F411D" w:rsidRDefault="008E21B9" w:rsidP="004F1025">
            <w:pPr>
              <w:pStyle w:val="1a"/>
              <w:ind w:firstLineChars="0" w:firstLine="0"/>
              <w:jc w:val="center"/>
              <w:cnfStyle w:val="000000100000" w:firstRow="0" w:lastRow="0" w:firstColumn="0" w:lastColumn="0" w:oddVBand="0" w:evenVBand="0" w:oddHBand="1" w:evenHBand="0" w:firstRowFirstColumn="0" w:firstRowLastColumn="0" w:lastRowFirstColumn="0" w:lastRowLastColumn="0"/>
              <w:rPr>
                <w:sz w:val="15"/>
                <w:szCs w:val="15"/>
              </w:rPr>
            </w:pPr>
            <w:r w:rsidRPr="005F411D">
              <w:rPr>
                <w:rFonts w:hint="eastAsia"/>
                <w:sz w:val="15"/>
                <w:szCs w:val="15"/>
              </w:rPr>
              <w:t>压缩以消除对抗样本的噪声</w:t>
            </w:r>
          </w:p>
        </w:tc>
      </w:tr>
    </w:tbl>
    <w:p w:rsidR="000F044A" w:rsidRPr="004F1025" w:rsidRDefault="000F044A" w:rsidP="00763769">
      <w:pPr>
        <w:sectPr w:rsidR="000F044A" w:rsidRPr="004F1025" w:rsidSect="000F044A">
          <w:type w:val="continuous"/>
          <w:pgSz w:w="11907" w:h="16216"/>
          <w:pgMar w:top="454" w:right="1021" w:bottom="851" w:left="1021" w:header="680" w:footer="567" w:gutter="0"/>
          <w:cols w:space="425"/>
          <w:titlePg/>
          <w:docGrid w:type="lines" w:linePitch="312"/>
        </w:sectPr>
      </w:pPr>
      <w:bookmarkStart w:id="24" w:name="_Hlk20133625"/>
    </w:p>
    <w:p w:rsidR="00DC588B" w:rsidRDefault="006C6808">
      <w:pPr>
        <w:pStyle w:val="BT5"/>
      </w:pPr>
      <w:r>
        <w:rPr>
          <w:rFonts w:hint="eastAsia"/>
        </w:rPr>
        <w:t>3</w:t>
      </w:r>
      <w:r w:rsidR="00D81B5E">
        <w:t xml:space="preserve">.3  </w:t>
      </w:r>
      <w:r w:rsidR="00D81B5E">
        <w:rPr>
          <w:rFonts w:hint="eastAsia"/>
        </w:rPr>
        <w:t>其他</w:t>
      </w:r>
      <w:r>
        <w:rPr>
          <w:rFonts w:hint="eastAsia"/>
        </w:rPr>
        <w:t>对抗深度学习防御</w:t>
      </w:r>
      <w:r w:rsidR="00D81B5E">
        <w:rPr>
          <w:rFonts w:hint="eastAsia"/>
        </w:rPr>
        <w:t>方法</w:t>
      </w:r>
    </w:p>
    <w:bookmarkEnd w:id="24"/>
    <w:p w:rsidR="00DC588B" w:rsidRDefault="006C6808" w:rsidP="006C6808">
      <w:pPr>
        <w:pStyle w:val="1a"/>
        <w:ind w:firstLine="420"/>
        <w:rPr>
          <w:rFonts w:ascii="宋体" w:hAnsi="宋体" w:cs="宋体"/>
          <w:szCs w:val="21"/>
        </w:rPr>
      </w:pPr>
      <w:r>
        <w:rPr>
          <w:rFonts w:hint="eastAsia"/>
        </w:rPr>
        <w:t>3</w:t>
      </w:r>
      <w:r w:rsidR="00D81B5E">
        <w:t>.1</w:t>
      </w:r>
      <w:r w:rsidR="00D81B5E">
        <w:rPr>
          <w:rFonts w:hint="eastAsia"/>
        </w:rPr>
        <w:t>和</w:t>
      </w:r>
      <w:r>
        <w:rPr>
          <w:rFonts w:hint="eastAsia"/>
        </w:rPr>
        <w:t>3</w:t>
      </w:r>
      <w:r w:rsidR="00D81B5E">
        <w:t>.2</w:t>
      </w:r>
      <w:r>
        <w:rPr>
          <w:rFonts w:hint="eastAsia"/>
        </w:rPr>
        <w:t>两</w:t>
      </w:r>
      <w:r w:rsidR="00D81B5E">
        <w:rPr>
          <w:rFonts w:hint="eastAsia"/>
        </w:rPr>
        <w:t>节讨论了</w:t>
      </w:r>
      <w:r>
        <w:rPr>
          <w:rFonts w:hint="eastAsia"/>
        </w:rPr>
        <w:t>从模型和数据两个角度入手的一些</w:t>
      </w:r>
      <w:r w:rsidR="00D81B5E">
        <w:rPr>
          <w:rFonts w:hint="eastAsia"/>
        </w:rPr>
        <w:t>经典对抗样本防御方法。</w:t>
      </w:r>
      <w:r>
        <w:rPr>
          <w:rFonts w:hint="eastAsia"/>
        </w:rPr>
        <w:t>此外，还有一些其它应对对抗攻击的防御手段</w:t>
      </w:r>
      <w:r w:rsidR="00D81B5E">
        <w:rPr>
          <w:rFonts w:hint="eastAsia"/>
        </w:rPr>
        <w:t>。例如，</w:t>
      </w:r>
      <w:r w:rsidR="00D81B5E">
        <w:t>Ma</w:t>
      </w:r>
      <w:r w:rsidR="00D81B5E">
        <w:rPr>
          <w:rFonts w:hint="eastAsia"/>
        </w:rPr>
        <w:t>等人</w:t>
      </w:r>
      <w:r w:rsidR="001C5347" w:rsidRPr="001C5347">
        <w:rPr>
          <w:vertAlign w:val="superscript"/>
        </w:rPr>
        <w:fldChar w:fldCharType="begin"/>
      </w:r>
      <w:r w:rsidR="001C5347" w:rsidRPr="001C5347">
        <w:rPr>
          <w:vertAlign w:val="superscript"/>
        </w:rPr>
        <w:instrText xml:space="preserve"> </w:instrText>
      </w:r>
      <w:r w:rsidR="001C5347" w:rsidRPr="001C5347">
        <w:rPr>
          <w:rFonts w:hint="eastAsia"/>
          <w:vertAlign w:val="superscript"/>
        </w:rPr>
        <w:instrText>REF _Ref24114856 \r \h</w:instrText>
      </w:r>
      <w:r w:rsidR="001C5347" w:rsidRPr="001C5347">
        <w:rPr>
          <w:vertAlign w:val="superscript"/>
        </w:rPr>
        <w:instrText xml:space="preserve"> </w:instrText>
      </w:r>
      <w:r w:rsidR="001C5347" w:rsidRPr="001C5347">
        <w:rPr>
          <w:vertAlign w:val="superscript"/>
        </w:rPr>
      </w:r>
      <w:r w:rsidR="001C5347" w:rsidRPr="001C5347">
        <w:rPr>
          <w:vertAlign w:val="superscript"/>
        </w:rPr>
        <w:fldChar w:fldCharType="separate"/>
      </w:r>
      <w:r w:rsidR="00434169">
        <w:rPr>
          <w:vertAlign w:val="superscript"/>
        </w:rPr>
        <w:t>[34]</w:t>
      </w:r>
      <w:r w:rsidR="001C5347" w:rsidRPr="001C5347">
        <w:rPr>
          <w:vertAlign w:val="superscript"/>
        </w:rPr>
        <w:fldChar w:fldCharType="end"/>
      </w:r>
      <w:r w:rsidR="00D81B5E">
        <w:rPr>
          <w:rFonts w:hint="eastAsia"/>
        </w:rPr>
        <w:t>利用对抗样本的局部本征维数（</w:t>
      </w:r>
      <w:r w:rsidR="00D81B5E">
        <w:t xml:space="preserve">Local </w:t>
      </w:r>
      <w:r w:rsidR="00D81B5E">
        <w:rPr>
          <w:rFonts w:hint="eastAsia"/>
        </w:rPr>
        <w:t>i</w:t>
      </w:r>
      <w:r w:rsidR="00D81B5E">
        <w:t>ntrinsic dimensionality, LID</w:t>
      </w:r>
      <w:r w:rsidR="00D81B5E">
        <w:rPr>
          <w:rFonts w:hint="eastAsia"/>
        </w:rPr>
        <w:t>）值大于正常样本的特性来识别对抗样本和正常样本，提出基于</w:t>
      </w:r>
      <w:r w:rsidR="00D81B5E">
        <w:t>LID</w:t>
      </w:r>
      <w:r w:rsidR="00D81B5E">
        <w:rPr>
          <w:rFonts w:hint="eastAsia"/>
        </w:rPr>
        <w:t>的检测方法。</w:t>
      </w:r>
      <w:r w:rsidR="00D81B5E">
        <w:t>Buckman</w:t>
      </w:r>
      <w:r w:rsidR="00D81B5E">
        <w:rPr>
          <w:rFonts w:hint="eastAsia"/>
        </w:rPr>
        <w:t>等人</w:t>
      </w:r>
      <w:r w:rsidR="00D81B5E">
        <w:rPr>
          <w:vertAlign w:val="superscript"/>
        </w:rPr>
        <w:fldChar w:fldCharType="begin"/>
      </w:r>
      <w:r w:rsidR="00D81B5E">
        <w:rPr>
          <w:vertAlign w:val="superscript"/>
        </w:rPr>
        <w:instrText xml:space="preserve"> REF _Ref20045961 \r \h  \* MERGEFORMAT </w:instrText>
      </w:r>
      <w:r w:rsidR="00D81B5E">
        <w:rPr>
          <w:vertAlign w:val="superscript"/>
        </w:rPr>
      </w:r>
      <w:r w:rsidR="00D81B5E">
        <w:rPr>
          <w:vertAlign w:val="superscript"/>
        </w:rPr>
        <w:fldChar w:fldCharType="separate"/>
      </w:r>
      <w:r w:rsidR="00434169">
        <w:rPr>
          <w:vertAlign w:val="superscript"/>
        </w:rPr>
        <w:t>[35]</w:t>
      </w:r>
      <w:r w:rsidR="00D81B5E">
        <w:rPr>
          <w:vertAlign w:val="superscript"/>
        </w:rPr>
        <w:fldChar w:fldCharType="end"/>
      </w:r>
      <w:r w:rsidR="00D81B5E">
        <w:rPr>
          <w:rFonts w:hint="eastAsia"/>
        </w:rPr>
        <w:t>提出使用温度计编码（</w:t>
      </w:r>
      <w:r w:rsidR="00D81B5E">
        <w:t>Thermometer encoding</w:t>
      </w:r>
      <w:r w:rsidR="00D81B5E">
        <w:rPr>
          <w:rFonts w:hint="eastAsia"/>
        </w:rPr>
        <w:t>）将连续的输入样本进行离散化。论文</w:t>
      </w:r>
      <w:r w:rsidR="00D81B5E">
        <w:fldChar w:fldCharType="begin"/>
      </w:r>
      <w:r w:rsidR="00D81B5E">
        <w:instrText xml:space="preserve"> REF _Ref20042201 \r \h  \* MERGEFORMAT </w:instrText>
      </w:r>
      <w:r w:rsidR="00D81B5E">
        <w:fldChar w:fldCharType="separate"/>
      </w:r>
      <w:r w:rsidR="00434169">
        <w:t>[36]</w:t>
      </w:r>
      <w:r w:rsidR="00D81B5E">
        <w:fldChar w:fldCharType="end"/>
      </w:r>
      <w:r w:rsidR="00D81B5E">
        <w:rPr>
          <w:rFonts w:hint="eastAsia"/>
        </w:rPr>
        <w:t>中提出了利用线性数据变换来抵御对抗样本攻击，即运用主成分分析作为防御机制，将高维数据投影到低维空间。</w:t>
      </w:r>
      <w:r w:rsidR="00D81B5E">
        <w:t>Norton</w:t>
      </w:r>
      <w:r w:rsidR="00D81B5E">
        <w:rPr>
          <w:rFonts w:hint="eastAsia"/>
        </w:rPr>
        <w:t>等人</w:t>
      </w:r>
      <w:r w:rsidR="001C5347" w:rsidRPr="00AA3741">
        <w:rPr>
          <w:vertAlign w:val="superscript"/>
        </w:rPr>
        <w:fldChar w:fldCharType="begin"/>
      </w:r>
      <w:r w:rsidR="001C5347" w:rsidRPr="00AA3741">
        <w:rPr>
          <w:vertAlign w:val="superscript"/>
        </w:rPr>
        <w:instrText xml:space="preserve"> </w:instrText>
      </w:r>
      <w:r w:rsidR="001C5347" w:rsidRPr="00AA3741">
        <w:rPr>
          <w:rFonts w:hint="eastAsia"/>
          <w:vertAlign w:val="superscript"/>
        </w:rPr>
        <w:instrText>REF _Ref24114867 \r \h</w:instrText>
      </w:r>
      <w:r w:rsidR="001C5347" w:rsidRPr="00AA3741">
        <w:rPr>
          <w:vertAlign w:val="superscript"/>
        </w:rPr>
        <w:instrText xml:space="preserve">  \* MERGEFORMAT </w:instrText>
      </w:r>
      <w:r w:rsidR="001C5347" w:rsidRPr="00AA3741">
        <w:rPr>
          <w:vertAlign w:val="superscript"/>
        </w:rPr>
      </w:r>
      <w:r w:rsidR="001C5347" w:rsidRPr="00AA3741">
        <w:rPr>
          <w:vertAlign w:val="superscript"/>
        </w:rPr>
        <w:fldChar w:fldCharType="separate"/>
      </w:r>
      <w:r w:rsidR="00434169" w:rsidRPr="00AA3741">
        <w:rPr>
          <w:vertAlign w:val="superscript"/>
        </w:rPr>
        <w:t>[37</w:t>
      </w:r>
      <w:r w:rsidR="00AA3741" w:rsidRPr="00AA3741">
        <w:rPr>
          <w:vertAlign w:val="superscript"/>
        </w:rPr>
        <w:t>,38</w:t>
      </w:r>
      <w:r w:rsidR="00434169" w:rsidRPr="00AA3741">
        <w:rPr>
          <w:vertAlign w:val="superscript"/>
        </w:rPr>
        <w:t>]</w:t>
      </w:r>
      <w:r w:rsidR="001C5347" w:rsidRPr="00AA3741">
        <w:rPr>
          <w:vertAlign w:val="superscript"/>
        </w:rPr>
        <w:fldChar w:fldCharType="end"/>
      </w:r>
      <w:r w:rsidR="00D81B5E">
        <w:rPr>
          <w:rFonts w:hint="eastAsia"/>
        </w:rPr>
        <w:t>建立了一个基于网站的可视化工具，称为对抗平台，为对抗样本的生成与</w:t>
      </w:r>
      <w:r w:rsidR="00D81B5E">
        <w:rPr>
          <w:rFonts w:ascii="宋体" w:hAnsi="宋体" w:cs="宋体" w:hint="eastAsia"/>
          <w:szCs w:val="21"/>
        </w:rPr>
        <w:t>防御提供经验。Prakash等人</w:t>
      </w:r>
      <w:r w:rsidR="00D81B5E">
        <w:rPr>
          <w:rFonts w:ascii="宋体" w:hAnsi="宋体" w:cs="宋体" w:hint="eastAsia"/>
          <w:szCs w:val="21"/>
          <w:vertAlign w:val="superscript"/>
        </w:rPr>
        <w:fldChar w:fldCharType="begin"/>
      </w:r>
      <w:r w:rsidR="00D81B5E">
        <w:rPr>
          <w:rFonts w:ascii="宋体" w:hAnsi="宋体" w:cs="宋体" w:hint="eastAsia"/>
          <w:szCs w:val="21"/>
          <w:vertAlign w:val="superscript"/>
        </w:rPr>
        <w:instrText xml:space="preserve"> REF _Ref20042924 \r \h  \* MERGEFORMAT </w:instrText>
      </w:r>
      <w:r w:rsidR="00D81B5E">
        <w:rPr>
          <w:rFonts w:ascii="宋体" w:hAnsi="宋体" w:cs="宋体" w:hint="eastAsia"/>
          <w:szCs w:val="21"/>
          <w:vertAlign w:val="superscript"/>
        </w:rPr>
      </w:r>
      <w:r w:rsidR="00D81B5E">
        <w:rPr>
          <w:rFonts w:ascii="宋体" w:hAnsi="宋体" w:cs="宋体" w:hint="eastAsia"/>
          <w:szCs w:val="21"/>
          <w:vertAlign w:val="superscript"/>
        </w:rPr>
        <w:fldChar w:fldCharType="separate"/>
      </w:r>
      <w:r w:rsidR="00434169">
        <w:rPr>
          <w:rFonts w:ascii="宋体" w:hAnsi="宋体" w:cs="宋体"/>
          <w:szCs w:val="21"/>
          <w:vertAlign w:val="superscript"/>
        </w:rPr>
        <w:t>[39]</w:t>
      </w:r>
      <w:r w:rsidR="00D81B5E">
        <w:rPr>
          <w:rFonts w:ascii="宋体" w:hAnsi="宋体" w:cs="宋体" w:hint="eastAsia"/>
          <w:szCs w:val="21"/>
          <w:vertAlign w:val="superscript"/>
        </w:rPr>
        <w:fldChar w:fldCharType="end"/>
      </w:r>
      <w:r w:rsidR="00D81B5E">
        <w:rPr>
          <w:rFonts w:ascii="宋体" w:hAnsi="宋体" w:cs="宋体" w:hint="eastAsia"/>
          <w:szCs w:val="21"/>
        </w:rPr>
        <w:t>将像素偏转和小波去噪技术结合提出了新的集成防御方法，利用小波域中的自适应软阈值使模型的输出平滑，该防御方法可以有效抵御最新的对抗攻击。Hosseini</w:t>
      </w:r>
      <w:r w:rsidR="00D81B5E">
        <w:rPr>
          <w:rFonts w:ascii="宋体" w:hAnsi="宋体" w:cs="宋体" w:hint="eastAsia"/>
          <w:szCs w:val="21"/>
          <w:vertAlign w:val="superscript"/>
        </w:rPr>
        <w:fldChar w:fldCharType="begin"/>
      </w:r>
      <w:r w:rsidR="00D81B5E">
        <w:rPr>
          <w:rFonts w:ascii="宋体" w:hAnsi="宋体" w:cs="宋体" w:hint="eastAsia"/>
          <w:szCs w:val="21"/>
          <w:vertAlign w:val="superscript"/>
        </w:rPr>
        <w:instrText xml:space="preserve"> REF _Ref20043136 \r \h  \* MERGEFORMAT </w:instrText>
      </w:r>
      <w:r w:rsidR="00D81B5E">
        <w:rPr>
          <w:rFonts w:ascii="宋体" w:hAnsi="宋体" w:cs="宋体" w:hint="eastAsia"/>
          <w:szCs w:val="21"/>
          <w:vertAlign w:val="superscript"/>
        </w:rPr>
      </w:r>
      <w:r w:rsidR="00D81B5E">
        <w:rPr>
          <w:rFonts w:ascii="宋体" w:hAnsi="宋体" w:cs="宋体" w:hint="eastAsia"/>
          <w:szCs w:val="21"/>
          <w:vertAlign w:val="superscript"/>
        </w:rPr>
        <w:fldChar w:fldCharType="separate"/>
      </w:r>
      <w:r w:rsidR="00434169">
        <w:rPr>
          <w:rFonts w:ascii="宋体" w:hAnsi="宋体" w:cs="宋体"/>
          <w:szCs w:val="21"/>
          <w:vertAlign w:val="superscript"/>
        </w:rPr>
        <w:t>[40]</w:t>
      </w:r>
      <w:r w:rsidR="00D81B5E">
        <w:rPr>
          <w:rFonts w:ascii="宋体" w:hAnsi="宋体" w:cs="宋体" w:hint="eastAsia"/>
          <w:szCs w:val="21"/>
          <w:vertAlign w:val="superscript"/>
        </w:rPr>
        <w:fldChar w:fldCharType="end"/>
      </w:r>
      <w:r w:rsidR="00D81B5E">
        <w:rPr>
          <w:rFonts w:ascii="宋体" w:hAnsi="宋体" w:cs="宋体" w:hint="eastAsia"/>
          <w:szCs w:val="21"/>
        </w:rPr>
        <w:t>模仿人类推理的训练方法，使分类器平滑地输出低置信度的原始标签，将对抗样本分类成空标签来拒绝对抗样本，保护黑盒系统免遭对抗样本迁移性的干扰。</w:t>
      </w:r>
      <w:bookmarkStart w:id="25" w:name="_Hlk7315734"/>
    </w:p>
    <w:bookmarkEnd w:id="25"/>
    <w:p w:rsidR="00DC588B" w:rsidRDefault="00072925">
      <w:pPr>
        <w:pStyle w:val="BT4"/>
        <w:spacing w:before="156" w:after="156"/>
        <w:rPr>
          <w:rFonts w:ascii="黑体" w:hAnsi="黑体" w:cs="黑体"/>
          <w:sz w:val="24"/>
          <w:szCs w:val="24"/>
        </w:rPr>
      </w:pPr>
      <w:r>
        <w:rPr>
          <w:rFonts w:ascii="黑体" w:hAnsi="黑体" w:cs="黑体"/>
          <w:sz w:val="24"/>
          <w:szCs w:val="24"/>
        </w:rPr>
        <w:t>4</w:t>
      </w:r>
      <w:r w:rsidR="00D81B5E">
        <w:rPr>
          <w:rFonts w:ascii="黑体" w:hAnsi="黑体" w:cs="黑体" w:hint="eastAsia"/>
          <w:sz w:val="24"/>
          <w:szCs w:val="24"/>
        </w:rPr>
        <w:t xml:space="preserve">  结束语</w:t>
      </w:r>
    </w:p>
    <w:p w:rsidR="006C6808" w:rsidRDefault="006C6808" w:rsidP="006C6808">
      <w:pPr>
        <w:pStyle w:val="1a"/>
        <w:ind w:firstLineChars="0" w:firstLine="420"/>
        <w:rPr>
          <w:rFonts w:ascii="宋体" w:hAnsi="宋体" w:cs="宋体"/>
          <w:szCs w:val="21"/>
        </w:rPr>
      </w:pPr>
      <w:r>
        <w:rPr>
          <w:rFonts w:ascii="宋体" w:hAnsi="宋体" w:cs="宋体" w:hint="eastAsia"/>
          <w:szCs w:val="21"/>
        </w:rPr>
        <w:t>对抗样本攻击与防御共同发展、相辅相成。本文根据对抗攻击的分类，对深度学习中的对抗样本防</w:t>
      </w:r>
      <w:r>
        <w:rPr>
          <w:rFonts w:ascii="宋体" w:hAnsi="宋体" w:cs="宋体" w:hint="eastAsia"/>
          <w:szCs w:val="21"/>
        </w:rPr>
        <w:t>御方法展开了深入调查，针对模型和数据层面的几种防御策略进行了分类和介绍。随着深度学习在图像处理、自然语言处理、语音识别、医疗诊断等多个领域的深入应用，深度学习模型面临的安全威胁也日趋严重，现有的基于分类的机器学习模型极易受到对抗攻击。但另一方面，对抗样本的存在也可以激发更多关于如何防御对抗攻击的研究，从而获得</w:t>
      </w:r>
      <w:r w:rsidR="001D5337">
        <w:rPr>
          <w:rFonts w:ascii="宋体" w:hAnsi="宋体" w:cs="宋体" w:hint="eastAsia"/>
          <w:szCs w:val="21"/>
        </w:rPr>
        <w:t>具有更好鲁棒性</w:t>
      </w:r>
      <w:r>
        <w:rPr>
          <w:rFonts w:ascii="宋体" w:hAnsi="宋体" w:cs="宋体" w:hint="eastAsia"/>
          <w:szCs w:val="21"/>
        </w:rPr>
        <w:t>的神经网络。尽管当前对抗样本的防御方法</w:t>
      </w:r>
      <w:r w:rsidR="001D5337">
        <w:rPr>
          <w:rFonts w:ascii="宋体" w:hAnsi="宋体" w:cs="宋体" w:hint="eastAsia"/>
          <w:szCs w:val="21"/>
        </w:rPr>
        <w:t>研究</w:t>
      </w:r>
      <w:r>
        <w:rPr>
          <w:rFonts w:ascii="宋体" w:hAnsi="宋体" w:cs="宋体" w:hint="eastAsia"/>
          <w:szCs w:val="21"/>
        </w:rPr>
        <w:t>取得了一定的效果，但是也存在很多的挑战，</w:t>
      </w:r>
      <w:r w:rsidR="001D5337">
        <w:rPr>
          <w:rFonts w:ascii="宋体" w:hAnsi="宋体" w:cs="宋体" w:hint="eastAsia"/>
          <w:szCs w:val="21"/>
        </w:rPr>
        <w:t>目前</w:t>
      </w:r>
      <w:r>
        <w:rPr>
          <w:rFonts w:ascii="宋体" w:hAnsi="宋体" w:cs="宋体" w:hint="eastAsia"/>
          <w:szCs w:val="21"/>
        </w:rPr>
        <w:t>面临的主要问题有四个方面：</w:t>
      </w:r>
    </w:p>
    <w:p w:rsidR="006C6808" w:rsidRPr="00D305D5" w:rsidRDefault="006C6808" w:rsidP="006C6808">
      <w:pPr>
        <w:pStyle w:val="1a"/>
        <w:ind w:firstLine="420"/>
        <w:rPr>
          <w:rFonts w:ascii="宋体" w:hAnsi="宋体" w:cs="宋体"/>
          <w:szCs w:val="21"/>
        </w:rPr>
      </w:pPr>
      <w:r w:rsidRPr="006C6808">
        <w:rPr>
          <w:rFonts w:ascii="宋体" w:hAnsi="宋体" w:cs="宋体" w:hint="eastAsia"/>
          <w:szCs w:val="21"/>
        </w:rPr>
        <w:t>（1）对抗攻击的防御存在对目标模型参数的依赖问题，模型使用的白盒防御策略为改变目标模型梯度传递过程，而黑盒攻击使用替代模型构造对抗样本，其本身</w:t>
      </w:r>
      <w:r w:rsidRPr="00D305D5">
        <w:rPr>
          <w:rFonts w:ascii="宋体" w:hAnsi="宋体" w:cs="宋体" w:hint="eastAsia"/>
          <w:szCs w:val="21"/>
        </w:rPr>
        <w:t>的可迁移性属性使其在黑盒攻击中具有很好的泛化性，使模型使用的白盒防御策略失效。</w:t>
      </w:r>
    </w:p>
    <w:p w:rsidR="001C3B4B" w:rsidRPr="00D305D5" w:rsidRDefault="006C6808" w:rsidP="006C6808">
      <w:pPr>
        <w:pStyle w:val="1a"/>
        <w:ind w:firstLine="420"/>
        <w:rPr>
          <w:rFonts w:ascii="宋体" w:hAnsi="宋体" w:cs="宋体"/>
          <w:szCs w:val="21"/>
        </w:rPr>
      </w:pPr>
      <w:r w:rsidRPr="00D305D5">
        <w:rPr>
          <w:rFonts w:ascii="宋体" w:hAnsi="宋体" w:cs="宋体" w:hint="eastAsia"/>
          <w:szCs w:val="21"/>
        </w:rPr>
        <w:t>（2）几乎所有的防御方法只能对有限的对抗攻击有效，不能够解决来自未知攻击带来的风险，并且很容易被不断演化的对抗样本绕过。</w:t>
      </w:r>
    </w:p>
    <w:p w:rsidR="006C6808" w:rsidRDefault="006C6808" w:rsidP="00CE5913">
      <w:pPr>
        <w:pStyle w:val="1a"/>
        <w:ind w:firstLine="420"/>
        <w:rPr>
          <w:rFonts w:ascii="宋体" w:hAnsi="宋体" w:cs="宋体"/>
          <w:szCs w:val="21"/>
        </w:rPr>
      </w:pPr>
      <w:r w:rsidRPr="00D305D5">
        <w:rPr>
          <w:rFonts w:ascii="宋体" w:hAnsi="宋体" w:cs="宋体" w:hint="eastAsia"/>
          <w:szCs w:val="21"/>
        </w:rPr>
        <w:t>（3）大多数防御都是针对计算机视觉任务中的对抗样本，随着其他领域对抗样本的发展，迫切需要研究这些领域存在的问题。</w:t>
      </w:r>
      <w:r>
        <w:rPr>
          <w:rFonts w:ascii="宋体" w:hAnsi="宋体" w:cs="宋体" w:hint="eastAsia"/>
          <w:szCs w:val="21"/>
        </w:rPr>
        <w:t>例如在网络空间安全领域，一些深度学习的网络空间安全应用存在的最大问题是健壮性差，容易受到对抗攻击。</w:t>
      </w:r>
    </w:p>
    <w:p w:rsidR="006C6808" w:rsidRDefault="006C6808" w:rsidP="006C6808">
      <w:pPr>
        <w:pStyle w:val="1a"/>
        <w:ind w:firstLine="420"/>
        <w:rPr>
          <w:rFonts w:ascii="宋体" w:hAnsi="宋体" w:cs="宋体"/>
          <w:szCs w:val="21"/>
        </w:rPr>
      </w:pPr>
      <w:r>
        <w:rPr>
          <w:rFonts w:ascii="宋体" w:hAnsi="宋体" w:cs="宋体" w:hint="eastAsia"/>
          <w:szCs w:val="21"/>
        </w:rPr>
        <w:t>（4）正如本文介绍，对抗攻击在物理世界也十</w:t>
      </w:r>
      <w:r>
        <w:rPr>
          <w:rFonts w:ascii="宋体" w:hAnsi="宋体" w:cs="宋体" w:hint="eastAsia"/>
          <w:szCs w:val="21"/>
        </w:rPr>
        <w:lastRenderedPageBreak/>
        <w:t>分有效，所以研究其在物理世界的防御方法也非常有必要。</w:t>
      </w:r>
    </w:p>
    <w:p w:rsidR="00DC588B" w:rsidRDefault="006764A7">
      <w:pPr>
        <w:pStyle w:val="1a"/>
        <w:ind w:firstLine="420"/>
        <w:rPr>
          <w:rFonts w:ascii="宋体" w:hAnsi="宋体" w:cs="宋体"/>
          <w:szCs w:val="21"/>
        </w:rPr>
      </w:pPr>
      <w:r>
        <w:rPr>
          <w:rFonts w:ascii="宋体" w:hAnsi="宋体" w:cs="宋体" w:hint="eastAsia"/>
          <w:szCs w:val="21"/>
        </w:rPr>
        <w:t>由此可知，如果</w:t>
      </w:r>
      <w:r w:rsidR="00D81B5E">
        <w:rPr>
          <w:rFonts w:ascii="宋体" w:hAnsi="宋体" w:cs="宋体" w:hint="eastAsia"/>
          <w:szCs w:val="21"/>
        </w:rPr>
        <w:t>提高模型自身</w:t>
      </w:r>
      <w:r>
        <w:rPr>
          <w:rFonts w:ascii="宋体" w:hAnsi="宋体" w:cs="宋体" w:hint="eastAsia"/>
          <w:szCs w:val="21"/>
        </w:rPr>
        <w:t>的</w:t>
      </w:r>
      <w:r w:rsidR="00D81B5E">
        <w:rPr>
          <w:rFonts w:ascii="宋体" w:hAnsi="宋体" w:cs="宋体" w:hint="eastAsia"/>
          <w:szCs w:val="21"/>
        </w:rPr>
        <w:t>健壮性，</w:t>
      </w:r>
      <w:r>
        <w:rPr>
          <w:rFonts w:ascii="宋体" w:hAnsi="宋体" w:cs="宋体" w:hint="eastAsia"/>
          <w:szCs w:val="21"/>
        </w:rPr>
        <w:t>可以很</w:t>
      </w:r>
      <w:r w:rsidR="00D81B5E">
        <w:rPr>
          <w:rFonts w:ascii="宋体" w:hAnsi="宋体" w:cs="宋体" w:hint="eastAsia"/>
          <w:szCs w:val="21"/>
        </w:rPr>
        <w:t>有效地防御对抗攻击。</w:t>
      </w:r>
      <w:bookmarkStart w:id="26" w:name="_Hlk20389517"/>
      <w:r w:rsidR="00D81B5E">
        <w:rPr>
          <w:rFonts w:ascii="宋体" w:hAnsi="宋体" w:cs="宋体" w:hint="eastAsia"/>
          <w:szCs w:val="21"/>
        </w:rPr>
        <w:t>本文对相关工作进行调研和分析，认为未来针对对抗</w:t>
      </w:r>
      <w:r w:rsidR="00382D27">
        <w:rPr>
          <w:rFonts w:ascii="宋体" w:hAnsi="宋体" w:cs="宋体" w:hint="eastAsia"/>
          <w:szCs w:val="21"/>
        </w:rPr>
        <w:t>深度</w:t>
      </w:r>
      <w:r w:rsidR="00D81B5E">
        <w:rPr>
          <w:rFonts w:ascii="宋体" w:hAnsi="宋体" w:cs="宋体" w:hint="eastAsia"/>
          <w:szCs w:val="21"/>
        </w:rPr>
        <w:t>学习可以从</w:t>
      </w:r>
      <w:r w:rsidR="00382D27">
        <w:rPr>
          <w:rFonts w:ascii="宋体" w:hAnsi="宋体" w:cs="宋体" w:hint="eastAsia"/>
          <w:szCs w:val="21"/>
        </w:rPr>
        <w:t>以下</w:t>
      </w:r>
      <w:r w:rsidR="00D81B5E">
        <w:rPr>
          <w:rFonts w:ascii="宋体" w:hAnsi="宋体" w:cs="宋体" w:hint="eastAsia"/>
          <w:szCs w:val="21"/>
        </w:rPr>
        <w:t>几个角度来进行研究</w:t>
      </w:r>
      <w:bookmarkEnd w:id="26"/>
      <w:r w:rsidR="00382D27">
        <w:rPr>
          <w:rFonts w:ascii="宋体" w:hAnsi="宋体" w:cs="宋体" w:hint="eastAsia"/>
          <w:szCs w:val="21"/>
        </w:rPr>
        <w:t>：</w:t>
      </w:r>
    </w:p>
    <w:p w:rsidR="00DC588B" w:rsidRDefault="00D81B5E">
      <w:pPr>
        <w:pStyle w:val="1a"/>
        <w:ind w:firstLine="420"/>
        <w:rPr>
          <w:rFonts w:ascii="宋体" w:hAnsi="宋体" w:cs="宋体"/>
          <w:szCs w:val="21"/>
        </w:rPr>
      </w:pPr>
      <w:r>
        <w:rPr>
          <w:rFonts w:ascii="宋体" w:hAnsi="宋体" w:cs="宋体" w:hint="eastAsia"/>
          <w:szCs w:val="21"/>
        </w:rPr>
        <w:t>（1）由于防御方法的局限性，</w:t>
      </w:r>
      <w:r>
        <w:rPr>
          <w:rFonts w:ascii="宋体" w:hAnsi="宋体" w:cs="宋体" w:hint="eastAsia"/>
          <w:color w:val="231F20"/>
          <w:szCs w:val="21"/>
        </w:rPr>
        <w:t>针对不同类型的攻击、模型和应用，建立跨领域深度学习系统的安全性评估和防御的理论体系，</w:t>
      </w:r>
      <w:r>
        <w:rPr>
          <w:rFonts w:ascii="宋体" w:hAnsi="宋体" w:cs="宋体" w:hint="eastAsia"/>
          <w:szCs w:val="21"/>
          <w:shd w:val="clear" w:color="auto" w:fill="FFFFFF"/>
        </w:rPr>
        <w:t>结合各种对抗样本产生方法，以此来检验目标系统面对不同攻击时的健壮性，从总体上评估深度学习系统的鲁棒性，以制定更好的防御策略来应对对抗攻击。</w:t>
      </w:r>
    </w:p>
    <w:p w:rsidR="00DC588B" w:rsidRDefault="00D81B5E">
      <w:pPr>
        <w:pStyle w:val="1a"/>
        <w:ind w:firstLine="420"/>
        <w:rPr>
          <w:rFonts w:ascii="宋体" w:hAnsi="宋体" w:cs="宋体"/>
          <w:szCs w:val="21"/>
        </w:rPr>
      </w:pPr>
      <w:r>
        <w:rPr>
          <w:rFonts w:ascii="宋体" w:hAnsi="宋体" w:cs="宋体" w:hint="eastAsia"/>
          <w:szCs w:val="21"/>
        </w:rPr>
        <w:t>（2）随着深度学习在各个领域的发展，将深度学习应用于网络空间安全和物理世界等安全性要求较高的应用场景时，应全面检测模型对于不同对抗攻击和隐私窃取攻击的抵抗能力，在提高模型的健壮性的同时保护其机密性。</w:t>
      </w:r>
    </w:p>
    <w:p w:rsidR="00DC588B" w:rsidRPr="00382D27" w:rsidRDefault="00D81B5E">
      <w:pPr>
        <w:pStyle w:val="1a"/>
        <w:ind w:firstLine="420"/>
        <w:rPr>
          <w:rFonts w:ascii="宋体" w:hAnsi="宋体" w:cs="宋体"/>
          <w:szCs w:val="21"/>
        </w:rPr>
      </w:pPr>
      <w:r>
        <w:rPr>
          <w:rFonts w:ascii="宋体" w:hAnsi="宋体" w:cs="宋体" w:hint="eastAsia"/>
          <w:szCs w:val="21"/>
        </w:rPr>
        <w:t>（3）引入安全验证方法以保证对安全性有较高要求的深度学习系统的可靠性</w:t>
      </w:r>
      <w:r w:rsidR="00271645">
        <w:rPr>
          <w:rFonts w:ascii="宋体" w:hAnsi="宋体" w:cs="宋体" w:hint="eastAsia"/>
          <w:szCs w:val="21"/>
        </w:rPr>
        <w:t>。</w:t>
      </w:r>
      <w:r>
        <w:rPr>
          <w:rFonts w:ascii="宋体" w:hAnsi="宋体" w:cs="宋体" w:hint="eastAsia"/>
          <w:szCs w:val="21"/>
        </w:rPr>
        <w:t>对神经网络进行安全</w:t>
      </w:r>
      <w:r w:rsidRPr="00382D27">
        <w:rPr>
          <w:rFonts w:ascii="宋体" w:hAnsi="宋体" w:cs="宋体" w:hint="eastAsia"/>
          <w:szCs w:val="21"/>
        </w:rPr>
        <w:t>验证是未来可关注的一个方向。</w:t>
      </w:r>
    </w:p>
    <w:p w:rsidR="00DC588B" w:rsidRPr="00382D27" w:rsidRDefault="00D305D5">
      <w:pPr>
        <w:pStyle w:val="1a"/>
        <w:ind w:firstLine="420"/>
        <w:rPr>
          <w:rFonts w:ascii="宋体" w:hAnsi="宋体" w:cs="宋体"/>
          <w:szCs w:val="21"/>
        </w:rPr>
      </w:pPr>
      <w:r>
        <w:rPr>
          <w:rFonts w:ascii="宋体" w:hAnsi="宋体" w:cs="宋体" w:hint="eastAsia"/>
          <w:szCs w:val="21"/>
        </w:rPr>
        <w:t>深度学习是当前科研领域中的一大研究热点</w:t>
      </w:r>
      <w:r w:rsidR="00D81B5E" w:rsidRPr="00382D27">
        <w:rPr>
          <w:rFonts w:ascii="宋体" w:hAnsi="宋体" w:cs="宋体" w:hint="eastAsia"/>
          <w:szCs w:val="21"/>
        </w:rPr>
        <w:t>，但是其中的安全问题仍然</w:t>
      </w:r>
      <w:r>
        <w:rPr>
          <w:rFonts w:ascii="宋体" w:hAnsi="宋体" w:cs="宋体" w:hint="eastAsia"/>
          <w:szCs w:val="21"/>
        </w:rPr>
        <w:t>给它的应用带来了很多隐患</w:t>
      </w:r>
      <w:r w:rsidR="00D81B5E" w:rsidRPr="00382D27">
        <w:rPr>
          <w:rFonts w:ascii="宋体" w:hAnsi="宋体" w:cs="宋体" w:hint="eastAsia"/>
          <w:szCs w:val="21"/>
        </w:rPr>
        <w:t>。如何兼顾</w:t>
      </w:r>
      <w:r>
        <w:rPr>
          <w:rFonts w:ascii="宋体" w:hAnsi="宋体" w:cs="宋体" w:hint="eastAsia"/>
          <w:szCs w:val="21"/>
        </w:rPr>
        <w:t>深度</w:t>
      </w:r>
      <w:r w:rsidR="00D81B5E" w:rsidRPr="00382D27">
        <w:rPr>
          <w:rFonts w:ascii="宋体" w:hAnsi="宋体" w:cs="宋体" w:hint="eastAsia"/>
          <w:szCs w:val="21"/>
        </w:rPr>
        <w:t>学习模型的效率</w:t>
      </w:r>
      <w:r>
        <w:rPr>
          <w:rFonts w:ascii="宋体" w:hAnsi="宋体" w:cs="宋体" w:hint="eastAsia"/>
          <w:szCs w:val="21"/>
        </w:rPr>
        <w:t>及</w:t>
      </w:r>
      <w:r w:rsidR="00D81B5E" w:rsidRPr="00382D27">
        <w:rPr>
          <w:rFonts w:ascii="宋体" w:hAnsi="宋体" w:cs="宋体" w:hint="eastAsia"/>
          <w:szCs w:val="21"/>
        </w:rPr>
        <w:t>其安全性是一个值得</w:t>
      </w:r>
      <w:r>
        <w:rPr>
          <w:rFonts w:ascii="宋体" w:hAnsi="宋体" w:cs="宋体" w:hint="eastAsia"/>
          <w:szCs w:val="21"/>
        </w:rPr>
        <w:t>探索</w:t>
      </w:r>
      <w:r w:rsidR="00D81B5E" w:rsidRPr="00382D27">
        <w:rPr>
          <w:rFonts w:ascii="宋体" w:hAnsi="宋体" w:cs="宋体" w:hint="eastAsia"/>
          <w:szCs w:val="21"/>
        </w:rPr>
        <w:t>和研究的方向。</w:t>
      </w:r>
    </w:p>
    <w:p w:rsidR="00DC588B" w:rsidRDefault="00D81B5E">
      <w:pPr>
        <w:pStyle w:val="BT0"/>
        <w:spacing w:before="156" w:after="156"/>
        <w:rPr>
          <w:lang w:val="pt-BR"/>
        </w:rPr>
      </w:pPr>
      <w:bookmarkStart w:id="27" w:name="_Ref20057407"/>
      <w:bookmarkEnd w:id="13"/>
      <w:bookmarkEnd w:id="14"/>
      <w:bookmarkEnd w:id="15"/>
      <w:bookmarkEnd w:id="16"/>
      <w:bookmarkEnd w:id="17"/>
      <w:bookmarkEnd w:id="18"/>
      <w:r>
        <w:rPr>
          <w:rFonts w:hint="eastAsia"/>
        </w:rPr>
        <w:t>参考文献</w:t>
      </w:r>
    </w:p>
    <w:p w:rsidR="00DC588B" w:rsidRDefault="00D81B5E">
      <w:pPr>
        <w:pStyle w:val="a5"/>
        <w:rPr>
          <w:rFonts w:ascii="宋体" w:hAnsi="宋体"/>
          <w:sz w:val="21"/>
        </w:rPr>
      </w:pPr>
      <w:bookmarkStart w:id="28" w:name="_Ref13648778"/>
      <w:bookmarkStart w:id="29" w:name="_Ref4958288"/>
      <w:r>
        <w:rPr>
          <w:rFonts w:ascii="宋体" w:hAnsi="宋体"/>
          <w:sz w:val="21"/>
        </w:rPr>
        <w:t>Szegedy C, Zaremba W, Sutskever I, Bruna J, Erhan D, Goodfellow I, Fergus R. Intriguing properties of neural networks[C</w:t>
      </w:r>
      <w:r>
        <w:rPr>
          <w:rFonts w:ascii="宋体" w:hAnsi="宋体" w:hint="eastAsia"/>
          <w:sz w:val="21"/>
        </w:rPr>
        <w:t>]</w:t>
      </w:r>
      <w:r>
        <w:rPr>
          <w:rFonts w:ascii="宋体" w:hAnsi="宋体"/>
          <w:sz w:val="21"/>
        </w:rPr>
        <w:t>. ICLR (Poster). 2014.</w:t>
      </w:r>
      <w:bookmarkEnd w:id="28"/>
      <w:bookmarkEnd w:id="29"/>
    </w:p>
    <w:p w:rsidR="00DC588B" w:rsidRPr="009135A9" w:rsidRDefault="009135A9" w:rsidP="009135A9">
      <w:pPr>
        <w:pStyle w:val="a5"/>
        <w:rPr>
          <w:rFonts w:ascii="宋体" w:hAnsi="宋体"/>
          <w:sz w:val="21"/>
        </w:rPr>
      </w:pPr>
      <w:bookmarkStart w:id="30" w:name="_Ref4958652"/>
      <w:bookmarkStart w:id="31" w:name="_Ref6689461"/>
      <w:r>
        <w:rPr>
          <w:rFonts w:ascii="宋体" w:hAnsi="宋体"/>
          <w:sz w:val="21"/>
          <w:szCs w:val="16"/>
        </w:rPr>
        <w:t>Hinton G, Vinyals O, Dean J. Distilling the knowledge in a neural network[J]. arXiv preprint arXiv:1503.02531, 2015.</w:t>
      </w:r>
      <w:bookmarkEnd w:id="30"/>
      <w:bookmarkEnd w:id="31"/>
    </w:p>
    <w:p w:rsidR="00DC588B" w:rsidRPr="009135A9" w:rsidRDefault="009135A9">
      <w:pPr>
        <w:pStyle w:val="a5"/>
        <w:rPr>
          <w:rFonts w:ascii="宋体" w:hAnsi="宋体"/>
          <w:sz w:val="21"/>
        </w:rPr>
      </w:pPr>
      <w:bookmarkStart w:id="32" w:name="_Ref6689473"/>
      <w:bookmarkStart w:id="33" w:name="_Ref6689350"/>
      <w:r>
        <w:rPr>
          <w:rFonts w:ascii="宋体" w:hAnsi="宋体"/>
          <w:sz w:val="21"/>
          <w:szCs w:val="16"/>
        </w:rPr>
        <w:t>Papernot N, McDaniel P, Wu X, Jha S, Swami A. Distillation as a defense to adversarial perturbations against deep neural networks[C]. 2016 IEEE Symposium on Security and Privacy (SP). IEEE, 2016: 582-597</w:t>
      </w:r>
      <w:bookmarkEnd w:id="32"/>
      <w:r>
        <w:rPr>
          <w:rFonts w:ascii="宋体" w:hAnsi="宋体"/>
          <w:sz w:val="21"/>
          <w:szCs w:val="16"/>
        </w:rPr>
        <w:t>.</w:t>
      </w:r>
      <w:bookmarkEnd w:id="33"/>
    </w:p>
    <w:p w:rsidR="009135A9" w:rsidRDefault="009135A9" w:rsidP="009135A9">
      <w:pPr>
        <w:pStyle w:val="a5"/>
        <w:rPr>
          <w:rFonts w:ascii="宋体" w:hAnsi="宋体"/>
          <w:sz w:val="21"/>
        </w:rPr>
      </w:pPr>
      <w:bookmarkStart w:id="34" w:name="_Ref20007437"/>
      <w:r>
        <w:rPr>
          <w:rFonts w:ascii="宋体" w:hAnsi="宋体"/>
          <w:sz w:val="21"/>
        </w:rPr>
        <w:t>Anil R, Pereyra G, Passos A, Ormandi R, Dahl G E, Hinton G E. Large scale distributed neural network training through online distillation[J]. arXiv preprint arXiv:1804.03235, 2018.</w:t>
      </w:r>
      <w:bookmarkEnd w:id="34"/>
    </w:p>
    <w:p w:rsidR="009135A9" w:rsidRDefault="009135A9" w:rsidP="009135A9">
      <w:pPr>
        <w:pStyle w:val="a5"/>
        <w:rPr>
          <w:rFonts w:ascii="宋体" w:hAnsi="宋体"/>
          <w:sz w:val="21"/>
        </w:rPr>
      </w:pPr>
      <w:bookmarkStart w:id="35" w:name="_Ref20007862"/>
      <w:r>
        <w:rPr>
          <w:rFonts w:ascii="宋体" w:hAnsi="宋体" w:hint="eastAsia"/>
          <w:sz w:val="21"/>
        </w:rPr>
        <w:t xml:space="preserve">张思思, 左信, 刘建伟. 深度学习中的对抗样本问题[J]. 计算机学报, 2019 (8): 15. </w:t>
      </w:r>
      <w:r>
        <w:rPr>
          <w:rFonts w:ascii="宋体" w:hAnsi="宋体"/>
          <w:sz w:val="21"/>
        </w:rPr>
        <w:t>.</w:t>
      </w:r>
      <w:bookmarkEnd w:id="35"/>
    </w:p>
    <w:p w:rsidR="009135A9" w:rsidRDefault="009135A9" w:rsidP="009135A9">
      <w:pPr>
        <w:pStyle w:val="a5"/>
        <w:rPr>
          <w:rFonts w:ascii="宋体" w:hAnsi="宋体"/>
          <w:sz w:val="21"/>
        </w:rPr>
      </w:pPr>
      <w:bookmarkStart w:id="36" w:name="_Ref13530242"/>
      <w:r>
        <w:rPr>
          <w:rFonts w:ascii="宋体" w:hAnsi="宋体"/>
          <w:sz w:val="21"/>
        </w:rPr>
        <w:t xml:space="preserve">Lyu C, Huang K, Liang H N. A unified gradient regularization family for adversarial examples[C]. 2015 IEEE International Conference on Data Mining. IEEE, 2015: </w:t>
      </w:r>
      <w:r>
        <w:rPr>
          <w:rFonts w:ascii="宋体" w:hAnsi="宋体"/>
          <w:sz w:val="21"/>
        </w:rPr>
        <w:t>301-309.</w:t>
      </w:r>
      <w:bookmarkEnd w:id="36"/>
    </w:p>
    <w:p w:rsidR="009135A9" w:rsidRDefault="009135A9" w:rsidP="009135A9">
      <w:pPr>
        <w:pStyle w:val="a5"/>
        <w:rPr>
          <w:rFonts w:ascii="宋体" w:hAnsi="宋体"/>
          <w:sz w:val="21"/>
        </w:rPr>
      </w:pPr>
      <w:bookmarkStart w:id="37" w:name="_Ref13606604"/>
      <w:r>
        <w:rPr>
          <w:rFonts w:ascii="宋体" w:hAnsi="宋体"/>
          <w:sz w:val="21"/>
          <w:szCs w:val="16"/>
        </w:rPr>
        <w:t>Ross A S, Doshi-Velez F. Improving the adversarial robustness and interpretability of deep neural networks by regularizing their input gradients[C]. Thirty-second AAAI conference on artificial intelligence. 2018.</w:t>
      </w:r>
      <w:bookmarkEnd w:id="37"/>
    </w:p>
    <w:p w:rsidR="009135A9" w:rsidRDefault="009135A9" w:rsidP="009135A9">
      <w:pPr>
        <w:pStyle w:val="a5"/>
        <w:rPr>
          <w:rFonts w:ascii="宋体" w:hAnsi="宋体"/>
          <w:sz w:val="21"/>
        </w:rPr>
      </w:pPr>
      <w:bookmarkStart w:id="38" w:name="_Ref20144986"/>
      <w:r>
        <w:rPr>
          <w:rFonts w:ascii="宋体" w:hAnsi="宋体"/>
          <w:sz w:val="21"/>
        </w:rPr>
        <w:t>Miyato T, Dai A M, Goodfellow I. Adversarial training methods for semi-supervised text classification[C]. ICLR (Poster). 2017.</w:t>
      </w:r>
      <w:bookmarkEnd w:id="38"/>
    </w:p>
    <w:p w:rsidR="009135A9" w:rsidRDefault="009135A9" w:rsidP="009135A9">
      <w:pPr>
        <w:pStyle w:val="a5"/>
        <w:rPr>
          <w:rFonts w:ascii="宋体" w:hAnsi="宋体"/>
          <w:sz w:val="21"/>
        </w:rPr>
      </w:pPr>
      <w:bookmarkStart w:id="39" w:name="_Ref24117181"/>
      <w:r>
        <w:rPr>
          <w:rFonts w:ascii="宋体" w:hAnsi="宋体"/>
          <w:sz w:val="21"/>
        </w:rPr>
        <w:t>Miyato T, Maeda S, Koyama M, Ishii S. Virtual adversarial training: a regularization method for supervised and semi-supervised learning[J]. IEEE transactions on pattern analysis and machine intelligence, 2018, 41(8): 1979-1993.</w:t>
      </w:r>
      <w:bookmarkEnd w:id="39"/>
    </w:p>
    <w:p w:rsidR="009135A9" w:rsidRDefault="009135A9" w:rsidP="009135A9">
      <w:pPr>
        <w:pStyle w:val="a5"/>
        <w:rPr>
          <w:rFonts w:ascii="宋体" w:hAnsi="宋体"/>
          <w:sz w:val="21"/>
        </w:rPr>
      </w:pPr>
      <w:r>
        <w:rPr>
          <w:rFonts w:ascii="宋体" w:hAnsi="宋体"/>
          <w:sz w:val="21"/>
        </w:rPr>
        <w:tab/>
      </w:r>
      <w:bookmarkStart w:id="40" w:name="_Ref24114600"/>
      <w:r>
        <w:rPr>
          <w:rFonts w:ascii="宋体" w:hAnsi="宋体"/>
          <w:sz w:val="21"/>
        </w:rPr>
        <w:t>Moosavi-Dezfooli S M, Fawzi A, Uesato J, Frossard P. Robustness via curvature regularization, and vice versa[C]. Proceedings of the IEEE Conference on Computer Vision and Pattern Recognition. 2019: 9078-9086.</w:t>
      </w:r>
      <w:bookmarkEnd w:id="40"/>
    </w:p>
    <w:p w:rsidR="009135A9" w:rsidRDefault="009135A9" w:rsidP="009135A9">
      <w:pPr>
        <w:pStyle w:val="a5"/>
        <w:rPr>
          <w:rFonts w:ascii="宋体" w:hAnsi="宋体"/>
          <w:sz w:val="21"/>
        </w:rPr>
      </w:pPr>
      <w:bookmarkStart w:id="41" w:name="_Ref13606627"/>
      <w:r>
        <w:rPr>
          <w:rFonts w:ascii="宋体" w:hAnsi="宋体"/>
          <w:sz w:val="21"/>
          <w:szCs w:val="16"/>
        </w:rPr>
        <w:t>Gu S, Rigazio L. Towards deep neural network architectures robust to adversarial examples[C]. ICLR (Workshop). 2015.</w:t>
      </w:r>
      <w:bookmarkEnd w:id="41"/>
    </w:p>
    <w:p w:rsidR="009135A9" w:rsidRDefault="009135A9" w:rsidP="009135A9">
      <w:pPr>
        <w:pStyle w:val="a5"/>
        <w:rPr>
          <w:rFonts w:ascii="宋体" w:hAnsi="宋体"/>
          <w:sz w:val="21"/>
        </w:rPr>
      </w:pPr>
      <w:bookmarkStart w:id="42" w:name="_Ref20008377"/>
      <w:r>
        <w:rPr>
          <w:rFonts w:ascii="宋体" w:hAnsi="宋体"/>
          <w:sz w:val="21"/>
        </w:rPr>
        <w:t>Osadchy M, Hernandez-Castro J, Gibson S J, Dunkelman O,  Pérez-Cabo D. No Bot Expects the DeepCAPTCHA! Introducing Immutable Adversarial Examples with Applications to CAPTCHA[J]. IACR Cryptology ePrint Archive, 2016, 2016: 336.</w:t>
      </w:r>
      <w:bookmarkEnd w:id="42"/>
    </w:p>
    <w:p w:rsidR="009135A9" w:rsidRDefault="009135A9" w:rsidP="009135A9">
      <w:pPr>
        <w:pStyle w:val="a5"/>
        <w:rPr>
          <w:rFonts w:ascii="宋体" w:hAnsi="宋体"/>
          <w:sz w:val="21"/>
        </w:rPr>
      </w:pPr>
      <w:bookmarkStart w:id="43" w:name="_Ref20008577"/>
      <w:r>
        <w:rPr>
          <w:rFonts w:ascii="宋体" w:hAnsi="宋体"/>
          <w:sz w:val="21"/>
        </w:rPr>
        <w:t>Liao F, Liang M, Dong Y, Pang T, Hu X, Zhu J. Defense against adversarial attacks using high-level representation guided denoiser[C]. Proceedings of the IEEE Conference on Computer Vision and Pattern Recognition. 2018: 1778-1787.</w:t>
      </w:r>
      <w:bookmarkEnd w:id="43"/>
    </w:p>
    <w:p w:rsidR="009135A9" w:rsidRDefault="009135A9" w:rsidP="009135A9">
      <w:pPr>
        <w:pStyle w:val="a5"/>
        <w:rPr>
          <w:rFonts w:ascii="宋体" w:hAnsi="宋体"/>
          <w:sz w:val="21"/>
        </w:rPr>
      </w:pPr>
      <w:bookmarkStart w:id="44" w:name="_Ref13606664"/>
      <w:r>
        <w:rPr>
          <w:rFonts w:ascii="宋体" w:hAnsi="宋体"/>
          <w:sz w:val="21"/>
          <w:szCs w:val="16"/>
        </w:rPr>
        <w:t>Akhtar N, Liu J, Mian A. Defense against universal adversarial perturbations[C]. Proceedings of the IEEE Conference on Computer Vision and Pattern Recognition. 2018: 3389-3398.</w:t>
      </w:r>
      <w:bookmarkEnd w:id="44"/>
    </w:p>
    <w:p w:rsidR="009135A9" w:rsidRDefault="009135A9" w:rsidP="009135A9">
      <w:pPr>
        <w:pStyle w:val="a5"/>
        <w:rPr>
          <w:rFonts w:ascii="宋体" w:hAnsi="宋体"/>
          <w:sz w:val="21"/>
        </w:rPr>
      </w:pPr>
      <w:bookmarkStart w:id="45" w:name="_Ref6689544"/>
      <w:r>
        <w:rPr>
          <w:rFonts w:ascii="宋体" w:hAnsi="宋体"/>
          <w:sz w:val="21"/>
        </w:rPr>
        <w:t>Lee H, Han S, Lee J. Generative adversarial trainer: Defense to adversarial perturbations with gan[J]. arXiv preprint arXiv:1705.03387, 2017</w:t>
      </w:r>
      <w:bookmarkEnd w:id="45"/>
      <w:r>
        <w:rPr>
          <w:rFonts w:ascii="宋体" w:hAnsi="宋体"/>
          <w:sz w:val="21"/>
          <w:szCs w:val="16"/>
        </w:rPr>
        <w:t>.</w:t>
      </w:r>
    </w:p>
    <w:p w:rsidR="009135A9" w:rsidRDefault="009135A9" w:rsidP="009135A9">
      <w:pPr>
        <w:pStyle w:val="a5"/>
        <w:rPr>
          <w:rFonts w:ascii="宋体" w:hAnsi="宋体"/>
          <w:sz w:val="21"/>
        </w:rPr>
      </w:pPr>
      <w:bookmarkStart w:id="46" w:name="_Ref6689557"/>
      <w:r>
        <w:rPr>
          <w:rFonts w:ascii="宋体" w:hAnsi="宋体"/>
          <w:sz w:val="21"/>
          <w:szCs w:val="16"/>
        </w:rPr>
        <w:t>Shen S, Jin G, Gao K, Zhang Y. Ape-gan: Adversarial perturbation elimination with gan[J]. arXiv preprint arXiv:1707.05474, 2017.</w:t>
      </w:r>
      <w:bookmarkEnd w:id="46"/>
    </w:p>
    <w:p w:rsidR="009135A9" w:rsidRDefault="009135A9" w:rsidP="009135A9">
      <w:pPr>
        <w:pStyle w:val="a5"/>
        <w:rPr>
          <w:rFonts w:ascii="宋体" w:hAnsi="宋体"/>
          <w:sz w:val="21"/>
        </w:rPr>
      </w:pPr>
      <w:bookmarkStart w:id="47" w:name="_Ref20008754"/>
      <w:r>
        <w:rPr>
          <w:rFonts w:ascii="宋体" w:hAnsi="宋体"/>
          <w:sz w:val="21"/>
        </w:rPr>
        <w:t xml:space="preserve">Samangouei P, Kabkab M, Chellappa R. Defense-gan: Protecting classifiers against </w:t>
      </w:r>
      <w:r>
        <w:rPr>
          <w:rFonts w:ascii="宋体" w:hAnsi="宋体"/>
          <w:sz w:val="21"/>
        </w:rPr>
        <w:lastRenderedPageBreak/>
        <w:t>adversarial attacks using generative models[J]. arXiv preprint arXiv:1805.06605, 2018.</w:t>
      </w:r>
      <w:bookmarkEnd w:id="47"/>
    </w:p>
    <w:p w:rsidR="009135A9" w:rsidRDefault="009135A9" w:rsidP="009135A9">
      <w:pPr>
        <w:pStyle w:val="a5"/>
        <w:rPr>
          <w:rFonts w:ascii="宋体" w:hAnsi="宋体"/>
          <w:sz w:val="21"/>
        </w:rPr>
      </w:pPr>
      <w:bookmarkStart w:id="48" w:name="_Ref6689680"/>
      <w:r>
        <w:rPr>
          <w:rFonts w:ascii="宋体" w:hAnsi="宋体"/>
          <w:sz w:val="21"/>
          <w:szCs w:val="16"/>
        </w:rPr>
        <w:t>Xu W, Evans D, Qi Y. Feature squeezing: Detecting adversarial examples in deep neural networks[C</w:t>
      </w:r>
      <w:r>
        <w:rPr>
          <w:rFonts w:ascii="宋体" w:hAnsi="宋体" w:hint="eastAsia"/>
          <w:sz w:val="21"/>
          <w:szCs w:val="16"/>
        </w:rPr>
        <w:t>]</w:t>
      </w:r>
      <w:r>
        <w:rPr>
          <w:rFonts w:ascii="宋体" w:hAnsi="宋体"/>
          <w:sz w:val="21"/>
          <w:szCs w:val="16"/>
        </w:rPr>
        <w:t>. Proceedings of. The Network and Distributed System Security Symposium. (NDSS), 2018.</w:t>
      </w:r>
      <w:bookmarkEnd w:id="48"/>
    </w:p>
    <w:p w:rsidR="009135A9" w:rsidRDefault="009135A9" w:rsidP="009135A9">
      <w:pPr>
        <w:pStyle w:val="a5"/>
        <w:rPr>
          <w:rFonts w:ascii="宋体" w:hAnsi="宋体"/>
          <w:sz w:val="21"/>
        </w:rPr>
      </w:pPr>
      <w:bookmarkStart w:id="49" w:name="_Ref13606872"/>
      <w:r>
        <w:rPr>
          <w:rFonts w:ascii="宋体" w:hAnsi="宋体"/>
          <w:sz w:val="21"/>
          <w:szCs w:val="16"/>
        </w:rPr>
        <w:t>Meng D, Chen H. Magnet: a two-pronged defense against adversarial examples[C]. Proceedings of the 2017 ACM SIGSAC Conference on Computer and Communications Security. ACM, 2017: 135-147.</w:t>
      </w:r>
      <w:bookmarkEnd w:id="49"/>
    </w:p>
    <w:p w:rsidR="009135A9" w:rsidRPr="00B21DD4" w:rsidRDefault="009135A9" w:rsidP="009135A9">
      <w:pPr>
        <w:pStyle w:val="a5"/>
        <w:rPr>
          <w:rFonts w:ascii="宋体" w:hAnsi="宋体"/>
          <w:sz w:val="21"/>
        </w:rPr>
      </w:pPr>
      <w:bookmarkStart w:id="50" w:name="_Ref13607005"/>
      <w:r>
        <w:rPr>
          <w:rFonts w:ascii="宋体" w:hAnsi="宋体"/>
          <w:sz w:val="21"/>
          <w:szCs w:val="16"/>
        </w:rPr>
        <w:t>Lu J, Issaranon T, Forsyth D. Safetynet: Detecting and rejecting adversarial examples robustly[C]. Proceedings of the IEEE International Conference on Computer Vision. 2017: 446-454.</w:t>
      </w:r>
      <w:bookmarkEnd w:id="50"/>
    </w:p>
    <w:p w:rsidR="00B21DD4" w:rsidRPr="009135A9" w:rsidRDefault="00B21DD4" w:rsidP="009135A9">
      <w:pPr>
        <w:pStyle w:val="a5"/>
        <w:rPr>
          <w:rFonts w:ascii="宋体" w:hAnsi="宋体"/>
          <w:sz w:val="21"/>
        </w:rPr>
      </w:pPr>
      <w:bookmarkStart w:id="51" w:name="_Ref24116403"/>
      <w:r>
        <w:rPr>
          <w:rFonts w:ascii="宋体" w:hAnsi="宋体"/>
          <w:sz w:val="21"/>
        </w:rPr>
        <w:t>Goodfellow I J, Shlens J, Szegedy C. Explaining and harnessing adversarial examples[C]. ICLR (Poster). 2015.</w:t>
      </w:r>
      <w:bookmarkEnd w:id="51"/>
    </w:p>
    <w:p w:rsidR="00DC588B" w:rsidRDefault="00D81B5E">
      <w:pPr>
        <w:pStyle w:val="a5"/>
        <w:rPr>
          <w:rFonts w:ascii="宋体" w:hAnsi="宋体"/>
          <w:sz w:val="21"/>
        </w:rPr>
      </w:pPr>
      <w:bookmarkStart w:id="52" w:name="_Ref6689268"/>
      <w:r>
        <w:rPr>
          <w:rFonts w:ascii="宋体" w:hAnsi="宋体"/>
          <w:sz w:val="21"/>
        </w:rPr>
        <w:t>Huang R, Xu B, Schuurmans D, et al. Learning with a strong adversary. 2015[J]. arXiv preprint arXiv:1511.03034</w:t>
      </w:r>
      <w:bookmarkEnd w:id="52"/>
      <w:r>
        <w:rPr>
          <w:rFonts w:ascii="宋体" w:hAnsi="宋体"/>
          <w:sz w:val="21"/>
        </w:rPr>
        <w:t>.</w:t>
      </w:r>
    </w:p>
    <w:p w:rsidR="008D5F63" w:rsidRPr="008D5F63" w:rsidRDefault="008D5F63">
      <w:pPr>
        <w:pStyle w:val="a5"/>
        <w:rPr>
          <w:rFonts w:ascii="宋体" w:hAnsi="宋体"/>
          <w:sz w:val="21"/>
        </w:rPr>
      </w:pPr>
      <w:bookmarkStart w:id="53" w:name="_Ref6689329"/>
      <w:bookmarkStart w:id="54" w:name="_Ref20405339"/>
      <w:bookmarkStart w:id="55" w:name="_Ref6689339"/>
      <w:r>
        <w:rPr>
          <w:rFonts w:ascii="宋体" w:hAnsi="宋体"/>
          <w:sz w:val="21"/>
        </w:rPr>
        <w:t>Kurakin A, Goodfellow I, Bengio S. Adversarial machine learning at scale[J]. arXiv preprint arXiv:1611.01236, 2016.</w:t>
      </w:r>
      <w:bookmarkEnd w:id="53"/>
      <w:bookmarkEnd w:id="54"/>
    </w:p>
    <w:p w:rsidR="00DC588B" w:rsidRDefault="00D81B5E">
      <w:pPr>
        <w:pStyle w:val="a5"/>
        <w:rPr>
          <w:rFonts w:ascii="宋体" w:hAnsi="宋体"/>
          <w:sz w:val="21"/>
        </w:rPr>
      </w:pPr>
      <w:bookmarkStart w:id="56" w:name="_Ref24116039"/>
      <w:r>
        <w:rPr>
          <w:rFonts w:ascii="宋体" w:hAnsi="宋体"/>
          <w:sz w:val="21"/>
          <w:szCs w:val="16"/>
        </w:rPr>
        <w:t>Dong Y, Su H, Zhu J, Bao F. Towards interpretable deep neural networks by leveraging adversarial examples[J]. arXiv preprint arXiv:1708.05493, 2017.</w:t>
      </w:r>
      <w:bookmarkEnd w:id="55"/>
      <w:bookmarkEnd w:id="56"/>
    </w:p>
    <w:p w:rsidR="00DC588B" w:rsidRPr="00B21DD4" w:rsidRDefault="00D81B5E">
      <w:pPr>
        <w:pStyle w:val="a5"/>
        <w:rPr>
          <w:rFonts w:ascii="宋体" w:hAnsi="宋体"/>
          <w:sz w:val="21"/>
        </w:rPr>
      </w:pPr>
      <w:bookmarkStart w:id="57" w:name="_Ref6689427"/>
      <w:r>
        <w:rPr>
          <w:rFonts w:ascii="宋体" w:hAnsi="宋体"/>
          <w:sz w:val="21"/>
          <w:szCs w:val="16"/>
        </w:rPr>
        <w:t>Kannan H, Kurakin A, Goodfellow I. Adversarial logit pairing[J]. arXiv preprint arXiv:1803.06373, 2018.</w:t>
      </w:r>
      <w:bookmarkEnd w:id="57"/>
    </w:p>
    <w:p w:rsidR="00B21DD4" w:rsidRDefault="00B21DD4" w:rsidP="00B21DD4">
      <w:pPr>
        <w:pStyle w:val="a5"/>
        <w:rPr>
          <w:rFonts w:ascii="宋体" w:hAnsi="宋体"/>
          <w:sz w:val="21"/>
        </w:rPr>
      </w:pPr>
      <w:bookmarkStart w:id="58" w:name="_Ref6689575"/>
      <w:r>
        <w:rPr>
          <w:rFonts w:ascii="宋体" w:hAnsi="宋体"/>
          <w:sz w:val="21"/>
          <w:szCs w:val="16"/>
        </w:rPr>
        <w:t xml:space="preserve">Guo C, Rana M, Cisse M, Van Der Maaten, L. Countering adversarial images using input transformations[C]. ICLR (Poster). 2018 </w:t>
      </w:r>
      <w:bookmarkEnd w:id="58"/>
    </w:p>
    <w:p w:rsidR="00B21DD4" w:rsidRDefault="00B21DD4" w:rsidP="00B21DD4">
      <w:pPr>
        <w:pStyle w:val="a5"/>
        <w:rPr>
          <w:rFonts w:ascii="宋体" w:hAnsi="宋体"/>
          <w:sz w:val="21"/>
        </w:rPr>
      </w:pPr>
      <w:bookmarkStart w:id="59" w:name="_Ref6689605"/>
      <w:r>
        <w:rPr>
          <w:rFonts w:ascii="宋体" w:hAnsi="宋体"/>
          <w:sz w:val="21"/>
          <w:szCs w:val="16"/>
        </w:rPr>
        <w:t xml:space="preserve">Song Y, Kim T, Nowozin S, Ermon S, Kushman N. Pixeldefend: Leveraging generative models to understand and defend against adversarial examples[C]. ICLR (Poster). 2018 </w:t>
      </w:r>
      <w:bookmarkEnd w:id="59"/>
    </w:p>
    <w:p w:rsidR="00B21DD4" w:rsidRPr="00B21DD4" w:rsidRDefault="00B21DD4" w:rsidP="00B21DD4">
      <w:pPr>
        <w:pStyle w:val="a5"/>
        <w:rPr>
          <w:rFonts w:ascii="宋体" w:hAnsi="宋体"/>
          <w:sz w:val="21"/>
        </w:rPr>
      </w:pPr>
      <w:bookmarkStart w:id="60" w:name="_Ref6689798"/>
      <w:r>
        <w:rPr>
          <w:rFonts w:ascii="宋体" w:hAnsi="宋体"/>
          <w:sz w:val="21"/>
          <w:szCs w:val="16"/>
        </w:rPr>
        <w:t>Kabilan V M, Morris B, Nguyen A. VectorDefense: Vectorization as a Defense to Adversarial Examples[J]. arXiv preprint arXiv:1804.08529, 2018.</w:t>
      </w:r>
      <w:bookmarkEnd w:id="60"/>
    </w:p>
    <w:p w:rsidR="00DC588B" w:rsidRDefault="00D81B5E">
      <w:pPr>
        <w:pStyle w:val="a5"/>
        <w:rPr>
          <w:rFonts w:ascii="宋体" w:hAnsi="宋体"/>
          <w:sz w:val="21"/>
        </w:rPr>
      </w:pPr>
      <w:bookmarkStart w:id="61" w:name="_Ref20006353"/>
      <w:r>
        <w:rPr>
          <w:rFonts w:ascii="宋体" w:hAnsi="宋体"/>
          <w:sz w:val="21"/>
        </w:rPr>
        <w:t>Dziugaite G K, Ghahramani Z, Roy D M. A study of the effect of jpg compression on adversarial images[J]. arXiv preprint arXiv:1608.00853, 2016.</w:t>
      </w:r>
      <w:bookmarkEnd w:id="61"/>
    </w:p>
    <w:p w:rsidR="00DC588B" w:rsidRDefault="00D81B5E">
      <w:pPr>
        <w:pStyle w:val="a5"/>
        <w:rPr>
          <w:rFonts w:ascii="宋体" w:hAnsi="宋体"/>
          <w:sz w:val="21"/>
        </w:rPr>
      </w:pPr>
      <w:r>
        <w:rPr>
          <w:rFonts w:ascii="宋体" w:hAnsi="宋体"/>
          <w:sz w:val="21"/>
        </w:rPr>
        <w:tab/>
      </w:r>
      <w:bookmarkStart w:id="62" w:name="_Ref20006632"/>
      <w:r>
        <w:rPr>
          <w:rFonts w:ascii="宋体" w:hAnsi="宋体"/>
          <w:sz w:val="21"/>
        </w:rPr>
        <w:t xml:space="preserve">Das N, Shanbhogue M, Chen S T, Hohman F, Chen L, Kounavis M E, Chau D H. Keeping the bad guys out: Protecting and vaccinating deep learning with jpeg compression[J]. arXiv preprint arXiv:1705.02900, 2017. </w:t>
      </w:r>
      <w:bookmarkEnd w:id="62"/>
    </w:p>
    <w:p w:rsidR="00DC588B" w:rsidRDefault="00D81B5E">
      <w:pPr>
        <w:pStyle w:val="a5"/>
        <w:rPr>
          <w:rFonts w:ascii="宋体" w:hAnsi="宋体"/>
          <w:sz w:val="21"/>
        </w:rPr>
      </w:pPr>
      <w:bookmarkStart w:id="63" w:name="_Ref20006866"/>
      <w:r>
        <w:rPr>
          <w:rFonts w:ascii="宋体" w:hAnsi="宋体"/>
          <w:sz w:val="21"/>
        </w:rPr>
        <w:t>Jia X, Wei X, Cao X, Foroosh, H. ComDefend: An Efficient Image Compression Model to Defend Adversarial Examples[C]. Proceedings of the IEEE Conference on Computer Vision and Pattern Recognition. 2019: 6084-6092</w:t>
      </w:r>
      <w:r>
        <w:rPr>
          <w:rFonts w:ascii="宋体" w:hAnsi="宋体"/>
          <w:sz w:val="21"/>
          <w:szCs w:val="16"/>
        </w:rPr>
        <w:t>.</w:t>
      </w:r>
      <w:bookmarkEnd w:id="63"/>
    </w:p>
    <w:p w:rsidR="00DC588B" w:rsidRDefault="00D81B5E">
      <w:pPr>
        <w:pStyle w:val="a5"/>
        <w:rPr>
          <w:rFonts w:ascii="宋体" w:hAnsi="宋体"/>
          <w:sz w:val="21"/>
        </w:rPr>
      </w:pPr>
      <w:bookmarkStart w:id="64" w:name="_Ref20007031"/>
      <w:r>
        <w:rPr>
          <w:rFonts w:ascii="宋体" w:hAnsi="宋体"/>
          <w:sz w:val="21"/>
        </w:rPr>
        <w:t>Li Y, Wang Y. Defense Against Adversarial Attacks in Deep Learning[J]. Applied Sciences, 2019, 9(1): 76.</w:t>
      </w:r>
      <w:bookmarkEnd w:id="64"/>
    </w:p>
    <w:p w:rsidR="00DC588B" w:rsidRPr="00B21DD4" w:rsidRDefault="00D81B5E" w:rsidP="00B21DD4">
      <w:pPr>
        <w:pStyle w:val="a5"/>
        <w:rPr>
          <w:rFonts w:ascii="宋体" w:hAnsi="宋体"/>
          <w:sz w:val="21"/>
        </w:rPr>
      </w:pPr>
      <w:bookmarkStart w:id="65" w:name="_Ref20007244"/>
      <w:r>
        <w:rPr>
          <w:rFonts w:ascii="宋体" w:hAnsi="宋体"/>
          <w:sz w:val="21"/>
        </w:rPr>
        <w:t xml:space="preserve">Liu T, Liu Z, Liu Q, Wen W. Enhancing the Robustness of Deep Neural Networks from" Smart" Compression[C]. 2018 IEEE Computer Society Annual Symposium on VLSI (ISVLSI). IEEE, 2018: 528-532. </w:t>
      </w:r>
      <w:bookmarkEnd w:id="65"/>
    </w:p>
    <w:p w:rsidR="00DC588B" w:rsidRDefault="00D81B5E">
      <w:pPr>
        <w:pStyle w:val="a5"/>
        <w:rPr>
          <w:rFonts w:ascii="宋体" w:hAnsi="宋体"/>
          <w:sz w:val="21"/>
        </w:rPr>
      </w:pPr>
      <w:bookmarkStart w:id="66" w:name="_Ref24114856"/>
      <w:r>
        <w:rPr>
          <w:rFonts w:ascii="宋体" w:hAnsi="宋体"/>
          <w:sz w:val="21"/>
        </w:rPr>
        <w:t>Ma X, Li B, Wang Y, Erfani S M, Wijewickrema S, et al. Characterizing adversarial subspaces using local intrinsic dimensionality[J]. arXiv preprint arXiv:1801.02613, 2018.</w:t>
      </w:r>
      <w:bookmarkEnd w:id="66"/>
    </w:p>
    <w:p w:rsidR="00DC588B" w:rsidRDefault="00D81B5E">
      <w:pPr>
        <w:pStyle w:val="a5"/>
        <w:rPr>
          <w:rFonts w:ascii="宋体" w:hAnsi="宋体"/>
          <w:sz w:val="21"/>
        </w:rPr>
      </w:pPr>
      <w:bookmarkStart w:id="67" w:name="_Ref20045961"/>
      <w:r>
        <w:rPr>
          <w:rFonts w:ascii="宋体" w:hAnsi="宋体"/>
          <w:sz w:val="21"/>
        </w:rPr>
        <w:t>Buckman J, Roy A, Raffel C, et al. Thermometer encoding: One hot way to resist adversarial examples[J]. 2018.</w:t>
      </w:r>
      <w:bookmarkEnd w:id="67"/>
    </w:p>
    <w:p w:rsidR="00DC588B" w:rsidRDefault="00D81B5E">
      <w:pPr>
        <w:pStyle w:val="a5"/>
        <w:rPr>
          <w:rFonts w:ascii="宋体" w:hAnsi="宋体"/>
          <w:sz w:val="21"/>
        </w:rPr>
      </w:pPr>
      <w:bookmarkStart w:id="68" w:name="_Ref20042201"/>
      <w:r>
        <w:rPr>
          <w:rFonts w:ascii="宋体" w:hAnsi="宋体" w:hint="eastAsia"/>
          <w:sz w:val="21"/>
        </w:rPr>
        <w:t>吴嫚, 刘笑嶂. 基于PCA的对抗样本攻击防御研究[J]. 海南大学学报:自然科学版, 2019(2):134-139.</w:t>
      </w:r>
    </w:p>
    <w:p w:rsidR="00DC588B" w:rsidRDefault="00D81B5E">
      <w:pPr>
        <w:pStyle w:val="a5"/>
        <w:rPr>
          <w:rFonts w:ascii="宋体" w:hAnsi="宋体"/>
          <w:sz w:val="21"/>
        </w:rPr>
      </w:pPr>
      <w:bookmarkStart w:id="69" w:name="_Ref24114867"/>
      <w:bookmarkEnd w:id="68"/>
      <w:r>
        <w:rPr>
          <w:rFonts w:ascii="宋体" w:hAnsi="宋体"/>
          <w:sz w:val="21"/>
        </w:rPr>
        <w:t>Norton A P, Qi Y. Adversarial-Playground: A visualization suite showing how adversarial examples fool deep learning[C]//2017 IEEE Symposium on Visualization for Cyber Security (VizSec). IEEE, 2017: 1-4.</w:t>
      </w:r>
      <w:bookmarkEnd w:id="69"/>
      <w:r>
        <w:rPr>
          <w:rFonts w:ascii="宋体" w:hAnsi="宋体"/>
          <w:sz w:val="21"/>
        </w:rPr>
        <w:t xml:space="preserve"> </w:t>
      </w:r>
    </w:p>
    <w:p w:rsidR="00DC588B" w:rsidRDefault="00D81B5E">
      <w:pPr>
        <w:pStyle w:val="a5"/>
        <w:rPr>
          <w:rFonts w:ascii="宋体" w:hAnsi="宋体"/>
          <w:sz w:val="21"/>
        </w:rPr>
      </w:pPr>
      <w:bookmarkStart w:id="70" w:name="_Ref24116973"/>
      <w:r>
        <w:rPr>
          <w:rFonts w:ascii="宋体" w:hAnsi="宋体"/>
          <w:sz w:val="21"/>
        </w:rPr>
        <w:t>Norton A, Qi Y. Adversarial-Playground: A Visualization Suite for Adversarial Sample Generation[J]. arXiv preprint arXiv:1706.01763, 2017.</w:t>
      </w:r>
      <w:bookmarkEnd w:id="70"/>
    </w:p>
    <w:p w:rsidR="00DC588B" w:rsidRDefault="00D81B5E">
      <w:pPr>
        <w:pStyle w:val="a5"/>
        <w:rPr>
          <w:rFonts w:ascii="宋体" w:hAnsi="宋体"/>
          <w:sz w:val="21"/>
        </w:rPr>
      </w:pPr>
      <w:bookmarkStart w:id="71" w:name="_Ref20042924"/>
      <w:r>
        <w:rPr>
          <w:rFonts w:ascii="宋体" w:hAnsi="宋体"/>
          <w:sz w:val="21"/>
        </w:rPr>
        <w:t>Prakash A, Moran N, Garber S, DiLillo A, Storer J. Deflecting adversarial attacks with pixel deflection[C]. Proceedings of the IEEE conference on computer vision and pattern recognition. 2018: 8571-8580</w:t>
      </w:r>
      <w:r>
        <w:rPr>
          <w:rFonts w:ascii="宋体" w:hAnsi="宋体"/>
          <w:sz w:val="21"/>
          <w:szCs w:val="16"/>
        </w:rPr>
        <w:t>.</w:t>
      </w:r>
      <w:bookmarkEnd w:id="71"/>
    </w:p>
    <w:p w:rsidR="00DC588B" w:rsidRPr="001C5347" w:rsidRDefault="00D81B5E" w:rsidP="001C5347">
      <w:pPr>
        <w:pStyle w:val="a5"/>
        <w:rPr>
          <w:rFonts w:ascii="宋体" w:hAnsi="宋体"/>
          <w:sz w:val="21"/>
        </w:rPr>
      </w:pPr>
      <w:bookmarkStart w:id="72" w:name="_Ref20043136"/>
      <w:r>
        <w:rPr>
          <w:rFonts w:ascii="宋体" w:hAnsi="宋体"/>
          <w:sz w:val="21"/>
        </w:rPr>
        <w:t>Hosseini H, Chen Y, Kannan S, Zhang B, Poovendran R. Blocking transferability of adversarial examples in black-box learning systems[J]. arXiv</w:t>
      </w:r>
      <w:r w:rsidR="001C5347">
        <w:rPr>
          <w:rFonts w:ascii="宋体" w:hAnsi="宋体"/>
          <w:sz w:val="21"/>
        </w:rPr>
        <w:t xml:space="preserve"> </w:t>
      </w:r>
      <w:r>
        <w:rPr>
          <w:rFonts w:ascii="宋体" w:hAnsi="宋体"/>
          <w:sz w:val="21"/>
        </w:rPr>
        <w:t>preprint</w:t>
      </w:r>
      <w:r w:rsidR="001C5347">
        <w:rPr>
          <w:rFonts w:ascii="宋体" w:hAnsi="宋体"/>
          <w:sz w:val="21"/>
        </w:rPr>
        <w:t xml:space="preserve"> </w:t>
      </w:r>
      <w:r>
        <w:rPr>
          <w:rFonts w:ascii="宋体" w:hAnsi="宋体"/>
          <w:sz w:val="21"/>
        </w:rPr>
        <w:t>arXiv</w:t>
      </w:r>
      <w:r w:rsidR="001C5347">
        <w:rPr>
          <w:rFonts w:ascii="宋体" w:hAnsi="宋体"/>
          <w:sz w:val="21"/>
        </w:rPr>
        <w:t xml:space="preserve">: </w:t>
      </w:r>
      <w:r>
        <w:rPr>
          <w:rFonts w:ascii="宋体" w:hAnsi="宋体"/>
          <w:sz w:val="21"/>
        </w:rPr>
        <w:t>1703</w:t>
      </w:r>
      <w:r w:rsidR="001C5347">
        <w:rPr>
          <w:rFonts w:ascii="宋体" w:hAnsi="宋体"/>
          <w:sz w:val="21"/>
        </w:rPr>
        <w:t xml:space="preserve">. </w:t>
      </w:r>
      <w:r>
        <w:rPr>
          <w:rFonts w:ascii="宋体" w:hAnsi="宋体"/>
          <w:sz w:val="21"/>
        </w:rPr>
        <w:t>04318</w:t>
      </w:r>
      <w:r w:rsidR="001C5347">
        <w:rPr>
          <w:rFonts w:ascii="宋体" w:hAnsi="宋体"/>
          <w:sz w:val="21"/>
        </w:rPr>
        <w:t xml:space="preserve">, </w:t>
      </w:r>
      <w:r>
        <w:rPr>
          <w:rFonts w:ascii="宋体" w:hAnsi="宋体"/>
          <w:sz w:val="21"/>
        </w:rPr>
        <w:t>2017.</w:t>
      </w:r>
      <w:bookmarkEnd w:id="72"/>
    </w:p>
    <w:bookmarkEnd w:id="27"/>
    <w:p w:rsidR="00DC588B" w:rsidRDefault="00D81B5E">
      <w:pPr>
        <w:pStyle w:val="BT0"/>
        <w:spacing w:before="156" w:after="156"/>
        <w:rPr>
          <w:rFonts w:ascii="宋体" w:eastAsia="宋体" w:hAnsi="宋体" w:cs="宋体"/>
          <w:sz w:val="21"/>
          <w:szCs w:val="21"/>
        </w:rPr>
      </w:pPr>
      <w:r>
        <w:rPr>
          <w:rFonts w:ascii="宋体" w:eastAsia="宋体" w:hAnsi="宋体" w:cs="宋体" w:hint="eastAsia"/>
          <w:sz w:val="21"/>
          <w:szCs w:val="21"/>
        </w:rPr>
        <w:t>作者简介</w:t>
      </w:r>
    </w:p>
    <w:p w:rsidR="00DC588B" w:rsidRDefault="00D81B5E">
      <w:pPr>
        <w:pStyle w:val="a5"/>
        <w:numPr>
          <w:ilvl w:val="0"/>
          <w:numId w:val="0"/>
        </w:numPr>
        <w:ind w:firstLineChars="186" w:firstLine="376"/>
        <w:rPr>
          <w:rFonts w:ascii="宋体" w:hAnsi="宋体" w:cs="宋体"/>
          <w:spacing w:val="-4"/>
          <w:sz w:val="21"/>
          <w:szCs w:val="21"/>
        </w:rPr>
      </w:pPr>
      <w:r>
        <w:rPr>
          <w:rFonts w:ascii="宋体" w:hAnsi="宋体" w:cs="宋体" w:hint="eastAsia"/>
          <w:spacing w:val="-4"/>
          <w:sz w:val="21"/>
          <w:szCs w:val="21"/>
        </w:rPr>
        <w:t>张嘉楠，北京交通大学，硕士在读；主要研究方向和关注领域：网络空间安全。</w:t>
      </w:r>
    </w:p>
    <w:p w:rsidR="00B16118" w:rsidRDefault="00B16118">
      <w:pPr>
        <w:pStyle w:val="a5"/>
        <w:numPr>
          <w:ilvl w:val="0"/>
          <w:numId w:val="0"/>
        </w:numPr>
        <w:ind w:firstLineChars="186" w:firstLine="376"/>
        <w:rPr>
          <w:rFonts w:ascii="宋体" w:hAnsi="宋体" w:cs="宋体"/>
          <w:spacing w:val="-4"/>
          <w:sz w:val="21"/>
          <w:szCs w:val="21"/>
        </w:rPr>
      </w:pPr>
      <w:r>
        <w:rPr>
          <w:rFonts w:ascii="宋体" w:hAnsi="宋体" w:cs="宋体" w:hint="eastAsia"/>
          <w:spacing w:val="-4"/>
          <w:sz w:val="21"/>
          <w:szCs w:val="21"/>
        </w:rPr>
        <w:t>赵镇东</w:t>
      </w:r>
      <w:r w:rsidR="00485A51">
        <w:rPr>
          <w:rFonts w:ascii="宋体" w:hAnsi="宋体" w:cs="宋体" w:hint="eastAsia"/>
          <w:spacing w:val="-4"/>
          <w:sz w:val="21"/>
          <w:szCs w:val="21"/>
        </w:rPr>
        <w:t>，</w:t>
      </w:r>
      <w:r>
        <w:rPr>
          <w:rFonts w:ascii="宋体" w:hAnsi="宋体" w:cs="宋体" w:hint="eastAsia"/>
          <w:spacing w:val="-4"/>
          <w:sz w:val="21"/>
          <w:szCs w:val="21"/>
        </w:rPr>
        <w:t>北京交通大学，硕士在读；主要研究方向和关注领域：网络空间安全。</w:t>
      </w:r>
    </w:p>
    <w:p w:rsidR="00485A51" w:rsidRPr="006927C7" w:rsidRDefault="00485A51">
      <w:pPr>
        <w:pStyle w:val="a5"/>
        <w:numPr>
          <w:ilvl w:val="0"/>
          <w:numId w:val="0"/>
        </w:numPr>
        <w:ind w:firstLineChars="186" w:firstLine="376"/>
        <w:rPr>
          <w:rFonts w:ascii="宋体" w:hAnsi="宋体" w:cs="宋体"/>
          <w:spacing w:val="-4"/>
          <w:sz w:val="21"/>
          <w:szCs w:val="21"/>
        </w:rPr>
      </w:pPr>
      <w:r>
        <w:rPr>
          <w:rFonts w:ascii="宋体" w:hAnsi="宋体" w:cs="宋体" w:hint="eastAsia"/>
          <w:spacing w:val="-4"/>
          <w:sz w:val="21"/>
          <w:szCs w:val="21"/>
        </w:rPr>
        <w:t>宣晶，</w:t>
      </w:r>
      <w:r w:rsidRPr="00485A51">
        <w:rPr>
          <w:rFonts w:ascii="宋体" w:hAnsi="宋体" w:cs="宋体" w:hint="eastAsia"/>
          <w:spacing w:val="-4"/>
          <w:sz w:val="21"/>
          <w:szCs w:val="21"/>
        </w:rPr>
        <w:t>北京京投卓越科技发展有限公司</w:t>
      </w:r>
      <w:r>
        <w:rPr>
          <w:rFonts w:ascii="宋体" w:hAnsi="宋体" w:cs="宋体" w:hint="eastAsia"/>
          <w:spacing w:val="-4"/>
          <w:sz w:val="21"/>
          <w:szCs w:val="21"/>
        </w:rPr>
        <w:t>，</w:t>
      </w:r>
      <w:r w:rsidRPr="00485A51">
        <w:rPr>
          <w:rFonts w:ascii="宋体" w:hAnsi="宋体" w:cs="宋体" w:hint="eastAsia"/>
          <w:spacing w:val="-4"/>
          <w:sz w:val="21"/>
          <w:szCs w:val="21"/>
        </w:rPr>
        <w:t>总经理</w:t>
      </w:r>
      <w:r>
        <w:rPr>
          <w:rFonts w:ascii="宋体" w:hAnsi="宋体" w:cs="宋体" w:hint="eastAsia"/>
          <w:spacing w:val="-4"/>
          <w:sz w:val="21"/>
          <w:szCs w:val="21"/>
        </w:rPr>
        <w:t>，</w:t>
      </w:r>
      <w:r w:rsidRPr="00485A51">
        <w:rPr>
          <w:rFonts w:ascii="宋体" w:hAnsi="宋体" w:cs="宋体" w:hint="eastAsia"/>
          <w:spacing w:val="-4"/>
          <w:sz w:val="21"/>
          <w:szCs w:val="21"/>
        </w:rPr>
        <w:t>北京京投信安科技发展有限公司</w:t>
      </w:r>
      <w:r>
        <w:rPr>
          <w:rFonts w:ascii="宋体" w:hAnsi="宋体" w:cs="宋体" w:hint="eastAsia"/>
          <w:spacing w:val="-4"/>
          <w:sz w:val="21"/>
          <w:szCs w:val="21"/>
        </w:rPr>
        <w:t>，</w:t>
      </w:r>
      <w:r w:rsidRPr="00485A51">
        <w:rPr>
          <w:rFonts w:ascii="宋体" w:hAnsi="宋体" w:cs="宋体" w:hint="eastAsia"/>
          <w:spacing w:val="-4"/>
          <w:sz w:val="21"/>
          <w:szCs w:val="21"/>
        </w:rPr>
        <w:t>董事长</w:t>
      </w:r>
      <w:r>
        <w:rPr>
          <w:rFonts w:ascii="宋体" w:hAnsi="宋体" w:cs="宋体" w:hint="eastAsia"/>
          <w:spacing w:val="-4"/>
          <w:sz w:val="21"/>
          <w:szCs w:val="21"/>
        </w:rPr>
        <w:t>；主要研究方向和关注领域：网络空间安全。</w:t>
      </w:r>
    </w:p>
    <w:p w:rsidR="00DC588B" w:rsidRDefault="00D81B5E" w:rsidP="00CE5913">
      <w:pPr>
        <w:pStyle w:val="a5"/>
        <w:numPr>
          <w:ilvl w:val="0"/>
          <w:numId w:val="0"/>
        </w:numPr>
        <w:ind w:firstLineChars="186" w:firstLine="376"/>
        <w:sectPr w:rsidR="00DC588B">
          <w:type w:val="continuous"/>
          <w:pgSz w:w="11907" w:h="16216"/>
          <w:pgMar w:top="454" w:right="1021" w:bottom="851" w:left="1021" w:header="680" w:footer="567" w:gutter="0"/>
          <w:cols w:num="2" w:space="425"/>
          <w:titlePg/>
          <w:docGrid w:type="lines" w:linePitch="312"/>
        </w:sectPr>
      </w:pPr>
      <w:r>
        <w:rPr>
          <w:rFonts w:ascii="宋体" w:hAnsi="宋体" w:cs="宋体" w:hint="eastAsia"/>
          <w:spacing w:val="-4"/>
          <w:sz w:val="21"/>
          <w:szCs w:val="21"/>
        </w:rPr>
        <w:lastRenderedPageBreak/>
        <w:t>常晓林</w:t>
      </w:r>
      <w:r w:rsidR="00485A51">
        <w:rPr>
          <w:rFonts w:ascii="宋体" w:hAnsi="宋体" w:cs="宋体" w:hint="eastAsia"/>
          <w:spacing w:val="-4"/>
          <w:sz w:val="21"/>
          <w:szCs w:val="21"/>
        </w:rPr>
        <w:t>，</w:t>
      </w:r>
      <w:r>
        <w:rPr>
          <w:rFonts w:ascii="宋体" w:hAnsi="宋体" w:cs="宋体" w:hint="eastAsia"/>
          <w:spacing w:val="-4"/>
          <w:sz w:val="21"/>
          <w:szCs w:val="21"/>
        </w:rPr>
        <w:t>香港科技大学，博士，北京交通大学，教授；主要研究方向和关注领域：可信智能软件，网络安</w:t>
      </w:r>
      <w:r>
        <w:rPr>
          <w:rFonts w:ascii="宋体" w:hAnsi="宋体" w:cs="宋体" w:hint="eastAsia"/>
          <w:spacing w:val="-4"/>
          <w:sz w:val="21"/>
          <w:szCs w:val="21"/>
        </w:rPr>
        <w:t>全和云边计算。</w:t>
      </w:r>
    </w:p>
    <w:p w:rsidR="00DC588B" w:rsidRDefault="00DC588B" w:rsidP="00CE5913">
      <w:pPr>
        <w:pStyle w:val="a5"/>
        <w:numPr>
          <w:ilvl w:val="0"/>
          <w:numId w:val="0"/>
        </w:numPr>
        <w:ind w:left="112" w:hangingChars="41" w:hanging="112"/>
        <w:rPr>
          <w:spacing w:val="-4"/>
          <w:sz w:val="28"/>
          <w:szCs w:val="28"/>
        </w:rPr>
      </w:pPr>
    </w:p>
    <w:sectPr w:rsidR="00DC588B">
      <w:type w:val="continuous"/>
      <w:pgSz w:w="11907" w:h="16216"/>
      <w:pgMar w:top="454" w:right="1021" w:bottom="851" w:left="1021" w:header="680"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C4D" w:rsidRDefault="00262C4D">
      <w:pPr>
        <w:spacing w:line="240" w:lineRule="auto"/>
      </w:pPr>
      <w:r>
        <w:separator/>
      </w:r>
    </w:p>
  </w:endnote>
  <w:endnote w:type="continuationSeparator" w:id="0">
    <w:p w:rsidR="00262C4D" w:rsidRDefault="00262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黑体简体">
    <w:altName w:val="微软雅黑"/>
    <w:charset w:val="00"/>
    <w:family w:val="auto"/>
    <w:pitch w:val="default"/>
  </w:font>
  <w:font w:name="楷体_GB2312">
    <w:altName w:val="楷体"/>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auto"/>
    <w:pitch w:val="default"/>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FKai-SB">
    <w:charset w:val="00"/>
    <w:family w:val="auto"/>
    <w:pitch w:val="default"/>
  </w:font>
  <w:font w:name="方正书宋简体">
    <w:charset w:val="00"/>
    <w:family w:val="auto"/>
    <w:pitch w:val="default"/>
  </w:font>
  <w:font w:name="楷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AdvP6EC0">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F93" w:rsidRDefault="00DA7F93">
    <w:pPr>
      <w:pStyle w:val="af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F93" w:rsidRDefault="00DA7F93">
    <w:pPr>
      <w:pStyle w:val="af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F93" w:rsidRDefault="00DA7F93">
    <w:pPr>
      <w:pStyle w:val="af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C4D" w:rsidRDefault="00262C4D">
      <w:pPr>
        <w:spacing w:line="240" w:lineRule="auto"/>
      </w:pPr>
      <w:r>
        <w:separator/>
      </w:r>
    </w:p>
  </w:footnote>
  <w:footnote w:type="continuationSeparator" w:id="0">
    <w:p w:rsidR="00262C4D" w:rsidRDefault="00262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F93" w:rsidRDefault="00DA7F93">
    <w:pPr>
      <w:pStyle w:val="aff6"/>
      <w:pBdr>
        <w:bottom w:val="single" w:sz="4" w:space="0" w:color="auto"/>
      </w:pBdr>
      <w:tabs>
        <w:tab w:val="clear" w:pos="4153"/>
        <w:tab w:val="clear" w:pos="8306"/>
        <w:tab w:val="center" w:pos="4890"/>
        <w:tab w:val="right" w:pos="9900"/>
      </w:tabs>
      <w:spacing w:before="20" w:after="20" w:line="264" w:lineRule="auto"/>
      <w:ind w:firstLine="360"/>
      <w:jc w:val="both"/>
      <w:rPr>
        <w:rStyle w:val="afff2"/>
      </w:rPr>
    </w:pPr>
    <w:r>
      <w:rPr>
        <w:rStyle w:val="afff2"/>
      </w:rPr>
      <w:fldChar w:fldCharType="begin"/>
    </w:r>
    <w:r>
      <w:rPr>
        <w:rStyle w:val="afff2"/>
      </w:rPr>
      <w:instrText xml:space="preserve">PAGE  </w:instrText>
    </w:r>
    <w:r>
      <w:rPr>
        <w:rStyle w:val="afff2"/>
      </w:rPr>
      <w:fldChar w:fldCharType="separate"/>
    </w:r>
    <w:r w:rsidR="00D57A07">
      <w:rPr>
        <w:rStyle w:val="afff2"/>
        <w:noProof/>
      </w:rPr>
      <w:t>6</w:t>
    </w:r>
    <w:r>
      <w:rPr>
        <w:rStyle w:val="afff2"/>
      </w:rPr>
      <w:fldChar w:fldCharType="end"/>
    </w:r>
    <w:r>
      <w:rPr>
        <w:lang w:val="en-GB"/>
      </w:rPr>
      <w:tab/>
    </w:r>
    <w:r>
      <w:rPr>
        <w:rFonts w:hint="eastAsia"/>
        <w:lang w:val="en-GB"/>
      </w:rPr>
      <w:t>无</w:t>
    </w:r>
    <w:r>
      <w:rPr>
        <w:rFonts w:hint="eastAsia"/>
        <w:lang w:val="en-GB"/>
      </w:rPr>
      <w:t xml:space="preserve"> </w:t>
    </w:r>
    <w:r>
      <w:rPr>
        <w:rFonts w:hint="eastAsia"/>
        <w:lang w:val="en-GB"/>
      </w:rPr>
      <w:t>机</w:t>
    </w:r>
    <w:r>
      <w:rPr>
        <w:rFonts w:hint="eastAsia"/>
        <w:lang w:val="en-GB"/>
      </w:rPr>
      <w:t xml:space="preserve"> </w:t>
    </w:r>
    <w:r>
      <w:rPr>
        <w:rFonts w:hint="eastAsia"/>
        <w:lang w:val="en-GB"/>
      </w:rPr>
      <w:t>材</w:t>
    </w:r>
    <w:r>
      <w:rPr>
        <w:rFonts w:hint="eastAsia"/>
        <w:lang w:val="en-GB"/>
      </w:rPr>
      <w:t xml:space="preserve"> </w:t>
    </w:r>
    <w:r>
      <w:rPr>
        <w:rFonts w:hint="eastAsia"/>
        <w:lang w:val="en-GB"/>
      </w:rPr>
      <w:t>料</w:t>
    </w:r>
    <w:r>
      <w:rPr>
        <w:rFonts w:hint="eastAsia"/>
        <w:lang w:val="en-GB"/>
      </w:rPr>
      <w:t xml:space="preserve"> </w:t>
    </w:r>
    <w:r>
      <w:rPr>
        <w:rFonts w:hint="eastAsia"/>
        <w:lang w:val="en-GB"/>
      </w:rPr>
      <w:t>学</w:t>
    </w:r>
    <w:r>
      <w:rPr>
        <w:rFonts w:hint="eastAsia"/>
        <w:lang w:val="en-GB"/>
      </w:rPr>
      <w:t xml:space="preserve"> </w:t>
    </w:r>
    <w:r>
      <w:rPr>
        <w:rFonts w:hint="eastAsia"/>
        <w:lang w:val="en-GB"/>
      </w:rPr>
      <w:t>报</w:t>
    </w:r>
    <w:r>
      <w:rPr>
        <w:lang w:val="en-GB"/>
      </w:rPr>
      <w:tab/>
    </w:r>
    <w:r>
      <w:rPr>
        <w:rFonts w:hint="eastAsia"/>
        <w:lang w:val="en-GB"/>
      </w:rPr>
      <w:t>第</w:t>
    </w:r>
    <w:r>
      <w:rPr>
        <w:rStyle w:val="afff2"/>
        <w:rFonts w:hint="eastAsia"/>
      </w:rPr>
      <w:t>27</w:t>
    </w:r>
    <w:r>
      <w:rPr>
        <w:rFonts w:hint="eastAsia"/>
        <w:lang w:val="en-GB"/>
      </w:rPr>
      <w:t>卷</w:t>
    </w:r>
  </w:p>
  <w:p w:rsidR="00DA7F93" w:rsidRDefault="00DA7F93">
    <w:pPr>
      <w:ind w:firstLine="80"/>
      <w:rPr>
        <w:sz w:val="4"/>
      </w:rPr>
    </w:pPr>
  </w:p>
  <w:p w:rsidR="00DA7F93" w:rsidRDefault="00DA7F93">
    <w:pPr>
      <w:ind w:firstLine="80"/>
      <w:rPr>
        <w:sz w:val="4"/>
      </w:rPr>
    </w:pPr>
  </w:p>
  <w:p w:rsidR="00DA7F93" w:rsidRDefault="00DA7F93">
    <w:pPr>
      <w:ind w:firstLine="80"/>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F93" w:rsidRDefault="00DA7F93">
    <w:pPr>
      <w:tabs>
        <w:tab w:val="center" w:pos="9799"/>
      </w:tabs>
      <w:rPr>
        <w:sz w:val="18"/>
        <w:szCs w:val="18"/>
      </w:rPr>
    </w:pPr>
    <w:r>
      <w:rPr>
        <w:sz w:val="18"/>
        <w:szCs w:val="18"/>
        <w:lang w:val="en-GB"/>
      </w:rPr>
      <w:tab/>
    </w:r>
    <w:r>
      <w:rPr>
        <w:rStyle w:val="afff2"/>
        <w:sz w:val="18"/>
        <w:szCs w:val="18"/>
      </w:rPr>
      <w:fldChar w:fldCharType="begin"/>
    </w:r>
    <w:r>
      <w:rPr>
        <w:rStyle w:val="afff2"/>
        <w:sz w:val="18"/>
        <w:szCs w:val="18"/>
      </w:rPr>
      <w:instrText xml:space="preserve">PAGE  </w:instrText>
    </w:r>
    <w:r>
      <w:rPr>
        <w:rStyle w:val="afff2"/>
        <w:sz w:val="18"/>
        <w:szCs w:val="18"/>
      </w:rPr>
      <w:fldChar w:fldCharType="separate"/>
    </w:r>
    <w:r w:rsidR="00D57A07">
      <w:rPr>
        <w:rStyle w:val="afff2"/>
        <w:noProof/>
        <w:sz w:val="18"/>
        <w:szCs w:val="18"/>
      </w:rPr>
      <w:t>5</w:t>
    </w:r>
    <w:r>
      <w:rPr>
        <w:rStyle w:val="afff2"/>
        <w:sz w:val="18"/>
        <w:szCs w:val="18"/>
      </w:rPr>
      <w:fldChar w:fldCharType="end"/>
    </w:r>
  </w:p>
  <w:p w:rsidR="00DA7F93" w:rsidRDefault="00DA7F93">
    <w:pPr>
      <w:rPr>
        <w:sz w:val="6"/>
      </w:rPr>
    </w:pPr>
  </w:p>
  <w:p w:rsidR="00DA7F93" w:rsidRDefault="00DA7F93">
    <w:pPr>
      <w:rPr>
        <w:sz w:val="4"/>
      </w:rPr>
    </w:pPr>
  </w:p>
  <w:p w:rsidR="00DA7F93" w:rsidRDefault="00DA7F93">
    <w:pPr>
      <w:rPr>
        <w:sz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F93" w:rsidRDefault="00DA7F93">
    <w:pPr>
      <w:pStyle w:val="aff6"/>
      <w:pBdr>
        <w:bottom w:val="none" w:sz="0" w:space="0" w:color="auto"/>
      </w:pBdr>
      <w:tabs>
        <w:tab w:val="clear" w:pos="4153"/>
        <w:tab w:val="clear" w:pos="8306"/>
        <w:tab w:val="center" w:pos="4872"/>
        <w:tab w:val="right" w:pos="9852"/>
      </w:tabs>
      <w:jc w:val="both"/>
      <w:rPr>
        <w:sz w:val="17"/>
        <w:lang w:val="en-GB"/>
      </w:rPr>
    </w:pPr>
    <w:r>
      <w:rPr>
        <w:rFonts w:hint="eastAsia"/>
        <w:lang w:val="en-GB"/>
      </w:rPr>
      <w:t>第</w:t>
    </w:r>
    <w:r>
      <w:rPr>
        <w:rFonts w:hint="eastAsia"/>
        <w:lang w:val="en-GB"/>
      </w:rPr>
      <w:t>X</w:t>
    </w:r>
    <w:r>
      <w:rPr>
        <w:rFonts w:hint="eastAsia"/>
        <w:lang w:val="en-GB"/>
      </w:rPr>
      <w:t>卷</w:t>
    </w:r>
    <w:r>
      <w:rPr>
        <w:rFonts w:hint="eastAsia"/>
        <w:lang w:val="en-GB"/>
      </w:rPr>
      <w:t xml:space="preserve"> </w:t>
    </w:r>
    <w:r>
      <w:rPr>
        <w:rFonts w:hint="eastAsia"/>
        <w:lang w:val="en-GB"/>
      </w:rPr>
      <w:t>第</w:t>
    </w:r>
    <w:r>
      <w:rPr>
        <w:rFonts w:hint="eastAsia"/>
        <w:lang w:val="en-GB"/>
      </w:rPr>
      <w:t>X</w:t>
    </w:r>
    <w:r>
      <w:rPr>
        <w:rFonts w:hint="eastAsia"/>
        <w:lang w:val="en-GB"/>
      </w:rPr>
      <w:t>期</w:t>
    </w:r>
    <w:r>
      <w:rPr>
        <w:lang w:val="en-GB"/>
      </w:rPr>
      <w:tab/>
    </w:r>
    <w:r>
      <w:rPr>
        <w:rFonts w:hint="eastAsia"/>
        <w:sz w:val="17"/>
        <w:lang w:val="en-GB"/>
      </w:rPr>
      <w:t>网</w:t>
    </w:r>
    <w:r>
      <w:rPr>
        <w:rFonts w:hint="eastAsia"/>
        <w:sz w:val="17"/>
        <w:lang w:val="en-GB"/>
      </w:rPr>
      <w:t xml:space="preserve"> </w:t>
    </w:r>
    <w:r>
      <w:rPr>
        <w:rFonts w:hint="eastAsia"/>
        <w:sz w:val="17"/>
        <w:lang w:val="en-GB"/>
      </w:rPr>
      <w:t>络</w:t>
    </w:r>
    <w:r>
      <w:rPr>
        <w:rFonts w:hint="eastAsia"/>
        <w:sz w:val="17"/>
        <w:lang w:val="en-GB"/>
      </w:rPr>
      <w:t xml:space="preserve"> </w:t>
    </w:r>
    <w:r>
      <w:rPr>
        <w:rFonts w:hint="eastAsia"/>
        <w:sz w:val="17"/>
        <w:lang w:val="en-GB"/>
      </w:rPr>
      <w:t>空</w:t>
    </w:r>
    <w:r>
      <w:rPr>
        <w:rFonts w:hint="eastAsia"/>
        <w:sz w:val="17"/>
        <w:lang w:val="en-GB"/>
      </w:rPr>
      <w:t xml:space="preserve"> </w:t>
    </w:r>
    <w:r>
      <w:rPr>
        <w:rFonts w:hint="eastAsia"/>
        <w:sz w:val="17"/>
        <w:lang w:val="en-GB"/>
      </w:rPr>
      <w:t>间</w:t>
    </w:r>
    <w:r>
      <w:rPr>
        <w:rFonts w:hint="eastAsia"/>
        <w:sz w:val="17"/>
        <w:lang w:val="en-GB"/>
      </w:rPr>
      <w:t xml:space="preserve"> </w:t>
    </w:r>
    <w:r>
      <w:rPr>
        <w:rFonts w:hint="eastAsia"/>
        <w:sz w:val="17"/>
        <w:lang w:val="en-GB"/>
      </w:rPr>
      <w:t>安</w:t>
    </w:r>
    <w:r>
      <w:rPr>
        <w:rFonts w:hint="eastAsia"/>
        <w:sz w:val="17"/>
        <w:lang w:val="en-GB"/>
      </w:rPr>
      <w:t xml:space="preserve"> </w:t>
    </w:r>
    <w:r>
      <w:rPr>
        <w:rFonts w:hint="eastAsia"/>
        <w:sz w:val="17"/>
        <w:lang w:val="en-GB"/>
      </w:rPr>
      <w:t>全</w:t>
    </w:r>
    <w:r>
      <w:rPr>
        <w:rFonts w:hint="eastAsia"/>
        <w:lang w:val="en-GB"/>
      </w:rPr>
      <w:tab/>
    </w:r>
    <w:r>
      <w:rPr>
        <w:rFonts w:hint="eastAsia"/>
        <w:sz w:val="17"/>
        <w:lang w:val="en-GB"/>
      </w:rPr>
      <w:t>V</w:t>
    </w:r>
    <w:r>
      <w:rPr>
        <w:sz w:val="17"/>
        <w:lang w:val="en-GB"/>
      </w:rPr>
      <w:t>ol.</w:t>
    </w:r>
    <w:r>
      <w:rPr>
        <w:rFonts w:hint="eastAsia"/>
        <w:sz w:val="17"/>
        <w:lang w:val="en-GB"/>
      </w:rPr>
      <w:t xml:space="preserve"> X</w:t>
    </w:r>
    <w:r>
      <w:rPr>
        <w:rFonts w:hint="eastAsia"/>
        <w:sz w:val="28"/>
        <w:lang w:val="en-GB"/>
      </w:rPr>
      <w:t xml:space="preserve"> </w:t>
    </w:r>
    <w:r>
      <w:rPr>
        <w:sz w:val="17"/>
        <w:lang w:val="en-GB"/>
      </w:rPr>
      <w:t>No.</w:t>
    </w:r>
    <w:r>
      <w:rPr>
        <w:rFonts w:hint="eastAsia"/>
        <w:sz w:val="17"/>
        <w:lang w:val="en-GB"/>
      </w:rPr>
      <w:t>X</w:t>
    </w:r>
  </w:p>
  <w:p w:rsidR="00DA7F93" w:rsidRDefault="00DA7F93">
    <w:pPr>
      <w:pStyle w:val="aff6"/>
      <w:pBdr>
        <w:bottom w:val="none" w:sz="0" w:space="0" w:color="auto"/>
      </w:pBdr>
      <w:tabs>
        <w:tab w:val="clear" w:pos="4153"/>
        <w:tab w:val="clear" w:pos="8306"/>
        <w:tab w:val="center" w:pos="4860"/>
        <w:tab w:val="right" w:pos="9852"/>
      </w:tabs>
      <w:spacing w:after="60"/>
      <w:jc w:val="both"/>
      <w:rPr>
        <w:sz w:val="17"/>
        <w:lang w:val="en-GB"/>
      </w:rPr>
    </w:pPr>
    <w:r>
      <w:rPr>
        <w:noProof/>
        <w:spacing w:val="55"/>
        <w:kern w:val="0"/>
      </w:rPr>
      <mc:AlternateContent>
        <mc:Choice Requires="wps">
          <w:drawing>
            <wp:anchor distT="0" distB="0" distL="114300" distR="114300" simplePos="0" relativeHeight="251657216" behindDoc="0" locked="0" layoutInCell="1" allowOverlap="1">
              <wp:simplePos x="0" y="0"/>
              <wp:positionH relativeFrom="column">
                <wp:posOffset>-14605</wp:posOffset>
              </wp:positionH>
              <wp:positionV relativeFrom="paragraph">
                <wp:posOffset>162560</wp:posOffset>
              </wp:positionV>
              <wp:extent cx="6278245" cy="0"/>
              <wp:effectExtent l="0" t="0" r="0" b="0"/>
              <wp:wrapNone/>
              <wp:docPr id="23" name="Line 2"/>
              <wp:cNvGraphicFramePr/>
              <a:graphic xmlns:a="http://schemas.openxmlformats.org/drawingml/2006/main">
                <a:graphicData uri="http://schemas.microsoft.com/office/word/2010/wordprocessingShape">
                  <wps:wsp>
                    <wps:cNvCnPr/>
                    <wps:spPr bwMode="auto">
                      <a:xfrm>
                        <a:off x="0" y="0"/>
                        <a:ext cx="6278245" cy="0"/>
                      </a:xfrm>
                      <a:prstGeom prst="line">
                        <a:avLst/>
                      </a:prstGeom>
                      <a:noFill/>
                      <a:ln w="317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1.15pt;margin-top:12.8pt;height:0pt;width:494.35pt;z-index:251657216;mso-width-relative:page;mso-height-relative:page;" filled="f" stroked="t" coordsize="21600,21600" o:gfxdata="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lSgWtkAAAAIAQAADwAAAAAAAAABACAAAAAiAAAA&#10;ZHJzL2Rvd25yZXYueG1sUEsBAhQAFAAAAAgAh07iQAS3suyUAQAAIAMAAA4AAAAAAAAAAQAgAAAA&#10;KAEAAGRycy9lMm9Eb2MueG1sUEsFBgAAAAAGAAYAWQEAAC4FAAAAAA==&#10;">
              <v:fill on="f" focussize="0,0"/>
              <v:stroke weight="0.25pt" color="#000000" joinstyle="round"/>
              <v:imagedata o:title=""/>
              <o:lock v:ext="edit" aspectratio="f"/>
            </v:line>
          </w:pict>
        </mc:Fallback>
      </mc:AlternateContent>
    </w:r>
    <w:r>
      <w:rPr>
        <w:rFonts w:hint="eastAsia"/>
        <w:kern w:val="0"/>
        <w:lang w:val="en-GB"/>
      </w:rPr>
      <w:t>201X</w:t>
    </w:r>
    <w:r>
      <w:rPr>
        <w:rFonts w:hint="eastAsia"/>
        <w:kern w:val="0"/>
        <w:lang w:val="en-GB"/>
      </w:rPr>
      <w:t>年</w:t>
    </w:r>
    <w:r>
      <w:rPr>
        <w:rFonts w:hint="eastAsia"/>
        <w:kern w:val="0"/>
        <w:lang w:val="en-GB"/>
      </w:rPr>
      <w:t>X</w:t>
    </w:r>
    <w:r>
      <w:rPr>
        <w:rFonts w:hint="eastAsia"/>
        <w:kern w:val="0"/>
        <w:lang w:val="en-GB"/>
      </w:rPr>
      <w:t>月</w:t>
    </w:r>
    <w:r>
      <w:rPr>
        <w:rFonts w:hint="eastAsia"/>
        <w:lang w:val="en-GB"/>
      </w:rPr>
      <w:tab/>
    </w:r>
    <w:r>
      <w:rPr>
        <w:rFonts w:hint="eastAsia"/>
        <w:w w:val="85"/>
        <w:sz w:val="19"/>
        <w:lang w:val="en-GB"/>
      </w:rPr>
      <w:t>Cyber</w:t>
    </w:r>
    <w:r>
      <w:rPr>
        <w:w w:val="85"/>
        <w:sz w:val="19"/>
        <w:lang w:val="en-GB"/>
      </w:rPr>
      <w:t>space</w:t>
    </w:r>
    <w:r>
      <w:rPr>
        <w:rFonts w:hint="eastAsia"/>
        <w:w w:val="85"/>
        <w:sz w:val="24"/>
        <w:szCs w:val="24"/>
        <w:lang w:val="en-GB"/>
      </w:rPr>
      <w:t xml:space="preserve"> </w:t>
    </w:r>
    <w:r>
      <w:rPr>
        <w:rFonts w:hint="eastAsia"/>
        <w:w w:val="85"/>
        <w:sz w:val="19"/>
        <w:lang w:val="en-GB"/>
      </w:rPr>
      <w:t>Security</w:t>
    </w:r>
    <w:r>
      <w:rPr>
        <w:rFonts w:hint="eastAsia"/>
        <w:lang w:val="en-GB"/>
      </w:rPr>
      <w:tab/>
      <w:t>X, 201X</w:t>
    </w:r>
  </w:p>
  <w:p w:rsidR="00DA7F93" w:rsidRDefault="00DA7F93">
    <w:pPr>
      <w:pStyle w:val="aff6"/>
      <w:pBdr>
        <w:bottom w:val="none" w:sz="0" w:space="0" w:color="auto"/>
      </w:pBdr>
      <w:tabs>
        <w:tab w:val="clear" w:pos="4153"/>
        <w:tab w:val="clear" w:pos="8306"/>
        <w:tab w:val="center" w:pos="4860"/>
        <w:tab w:val="right" w:pos="9534"/>
      </w:tabs>
      <w:ind w:firstLine="360"/>
      <w:jc w:val="both"/>
      <w:rPr>
        <w:sz w:val="17"/>
        <w:lang w:val="en-GB"/>
      </w:rPr>
    </w:pPr>
    <w:r>
      <w:rPr>
        <w:noProof/>
        <w:spacing w:val="55"/>
        <w:kern w:val="0"/>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10160</wp:posOffset>
              </wp:positionV>
              <wp:extent cx="6275070" cy="0"/>
              <wp:effectExtent l="0" t="0" r="0" b="0"/>
              <wp:wrapNone/>
              <wp:docPr id="22" name="Line 1"/>
              <wp:cNvGraphicFramePr/>
              <a:graphic xmlns:a="http://schemas.openxmlformats.org/drawingml/2006/main">
                <a:graphicData uri="http://schemas.microsoft.com/office/word/2010/wordprocessingShape">
                  <wps:wsp>
                    <wps:cNvCnPr/>
                    <wps:spPr bwMode="auto">
                      <a:xfrm>
                        <a:off x="0" y="0"/>
                        <a:ext cx="6275070" cy="0"/>
                      </a:xfrm>
                      <a:prstGeom prst="line">
                        <a:avLst/>
                      </a:prstGeom>
                      <a:noFill/>
                      <a:ln w="3175">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0.75pt;margin-top:0.8pt;height:0pt;width:494.1pt;z-index:251658240;mso-width-relative:page;mso-height-relative:page;" filled="f" stroked="t" coordsize="21600,21600" o:gfxdata="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MxotF/VAAAABgEAAA8AAAAAAAAAAQAgAAAAIgAAAGRycy9k&#10;b3ducmV2LnhtbFBLAQIUABQAAAAIAIdO4kDlkj2JkwEAACADAAAOAAAAAAAAAAEAIAAAACQBAABk&#10;cnMvZTJvRG9jLnhtbFBLBQYAAAAABgAGAFkBAAApBQAAAAA=&#10;">
              <v:fill on="f" focussize="0,0"/>
              <v:stroke weight="0.25pt" color="#000000" joinstyle="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80D1472"/>
    <w:multiLevelType w:val="multilevel"/>
    <w:tmpl w:val="080D1472"/>
    <w:lvl w:ilvl="0">
      <w:start w:val="1"/>
      <w:numFmt w:val="japaneseCounting"/>
      <w:pStyle w:val="a1"/>
      <w:lvlText w:val="%1、"/>
      <w:lvlJc w:val="left"/>
      <w:pPr>
        <w:tabs>
          <w:tab w:val="left" w:pos="779"/>
        </w:tabs>
        <w:ind w:left="779" w:hanging="420"/>
      </w:pPr>
      <w:rPr>
        <w:rFonts w:hint="default"/>
      </w:rPr>
    </w:lvl>
    <w:lvl w:ilvl="1">
      <w:start w:val="3"/>
      <w:numFmt w:val="decimal"/>
      <w:lvlText w:val="%2．"/>
      <w:lvlJc w:val="left"/>
      <w:pPr>
        <w:tabs>
          <w:tab w:val="left" w:pos="1139"/>
        </w:tabs>
        <w:ind w:left="1139" w:hanging="360"/>
      </w:pPr>
      <w:rPr>
        <w:rFonts w:hint="default"/>
      </w:rPr>
    </w:lvl>
    <w:lvl w:ilvl="2">
      <w:start w:val="1"/>
      <w:numFmt w:val="lowerRoman"/>
      <w:lvlText w:val="%3."/>
      <w:lvlJc w:val="right"/>
      <w:pPr>
        <w:tabs>
          <w:tab w:val="left" w:pos="1619"/>
        </w:tabs>
        <w:ind w:left="1619" w:hanging="420"/>
      </w:pPr>
    </w:lvl>
    <w:lvl w:ilvl="3">
      <w:start w:val="1"/>
      <w:numFmt w:val="decimal"/>
      <w:lvlText w:val="%4."/>
      <w:lvlJc w:val="left"/>
      <w:pPr>
        <w:tabs>
          <w:tab w:val="left" w:pos="2039"/>
        </w:tabs>
        <w:ind w:left="2039" w:hanging="420"/>
      </w:pPr>
    </w:lvl>
    <w:lvl w:ilvl="4">
      <w:start w:val="1"/>
      <w:numFmt w:val="lowerLetter"/>
      <w:lvlText w:val="%5)"/>
      <w:lvlJc w:val="left"/>
      <w:pPr>
        <w:tabs>
          <w:tab w:val="left" w:pos="2459"/>
        </w:tabs>
        <w:ind w:left="2459" w:hanging="420"/>
      </w:pPr>
    </w:lvl>
    <w:lvl w:ilvl="5">
      <w:start w:val="1"/>
      <w:numFmt w:val="lowerRoman"/>
      <w:lvlText w:val="%6."/>
      <w:lvlJc w:val="right"/>
      <w:pPr>
        <w:tabs>
          <w:tab w:val="left" w:pos="2879"/>
        </w:tabs>
        <w:ind w:left="2879" w:hanging="420"/>
      </w:pPr>
    </w:lvl>
    <w:lvl w:ilvl="6">
      <w:start w:val="1"/>
      <w:numFmt w:val="decimal"/>
      <w:lvlText w:val="%7."/>
      <w:lvlJc w:val="left"/>
      <w:pPr>
        <w:tabs>
          <w:tab w:val="left" w:pos="3299"/>
        </w:tabs>
        <w:ind w:left="3299" w:hanging="420"/>
      </w:pPr>
    </w:lvl>
    <w:lvl w:ilvl="7">
      <w:start w:val="1"/>
      <w:numFmt w:val="lowerLetter"/>
      <w:lvlText w:val="%8)"/>
      <w:lvlJc w:val="left"/>
      <w:pPr>
        <w:tabs>
          <w:tab w:val="left" w:pos="3719"/>
        </w:tabs>
        <w:ind w:left="3719" w:hanging="420"/>
      </w:pPr>
    </w:lvl>
    <w:lvl w:ilvl="8">
      <w:start w:val="1"/>
      <w:numFmt w:val="lowerRoman"/>
      <w:lvlText w:val="%9."/>
      <w:lvlJc w:val="right"/>
      <w:pPr>
        <w:tabs>
          <w:tab w:val="left" w:pos="4139"/>
        </w:tabs>
        <w:ind w:left="4139" w:hanging="420"/>
      </w:pPr>
    </w:lvl>
  </w:abstractNum>
  <w:abstractNum w:abstractNumId="11" w15:restartNumberingAfterBreak="0">
    <w:nsid w:val="10071CED"/>
    <w:multiLevelType w:val="multilevel"/>
    <w:tmpl w:val="10071CED"/>
    <w:lvl w:ilvl="0">
      <w:start w:val="1"/>
      <w:numFmt w:val="none"/>
      <w:pStyle w:val="Abstract"/>
      <w:lvlText w:val="Abstract:"/>
      <w:lvlJc w:val="left"/>
      <w:pPr>
        <w:tabs>
          <w:tab w:val="left" w:pos="1080"/>
        </w:tabs>
        <w:ind w:left="360" w:hanging="360"/>
      </w:pPr>
      <w:rPr>
        <w:rFonts w:ascii="Arial" w:hAnsi="Arial" w:hint="default"/>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13473321"/>
    <w:multiLevelType w:val="multilevel"/>
    <w:tmpl w:val="13473321"/>
    <w:lvl w:ilvl="0">
      <w:start w:val="1"/>
      <w:numFmt w:val="decimal"/>
      <w:pStyle w:val="1"/>
      <w:suff w:val="space"/>
      <w:lvlText w:val="第%1章"/>
      <w:lvlJc w:val="left"/>
      <w:pPr>
        <w:ind w:left="454" w:hanging="454"/>
      </w:pPr>
      <w:rPr>
        <w:rFonts w:hint="eastAsia"/>
        <w:color w:val="auto"/>
        <w:sz w:val="36"/>
        <w:szCs w:val="36"/>
        <w:lang w:val="en-US"/>
      </w:rPr>
    </w:lvl>
    <w:lvl w:ilvl="1">
      <w:start w:val="1"/>
      <w:numFmt w:val="decimal"/>
      <w:pStyle w:val="21"/>
      <w:suff w:val="space"/>
      <w:lvlText w:val="%1.%2"/>
      <w:lvlJc w:val="left"/>
      <w:pPr>
        <w:ind w:left="567" w:hanging="567"/>
      </w:pPr>
      <w:rPr>
        <w:rFonts w:ascii="Times New Roman" w:hAnsi="Times New Roman" w:cs="Times New Roman" w:hint="default"/>
        <w:b w:val="0"/>
        <w:color w:val="auto"/>
      </w:rPr>
    </w:lvl>
    <w:lvl w:ilvl="2">
      <w:start w:val="1"/>
      <w:numFmt w:val="decimal"/>
      <w:pStyle w:val="15"/>
      <w:isLgl/>
      <w:suff w:val="space"/>
      <w:lvlText w:val="%1.%2.%3"/>
      <w:lvlJc w:val="left"/>
      <w:pPr>
        <w:ind w:left="0" w:firstLine="0"/>
      </w:pPr>
      <w:rPr>
        <w:rFonts w:ascii="Times New Roman" w:hAnsi="Times New Roman" w:cs="Times New Roman" w:hint="default"/>
        <w:b w:val="0"/>
        <w:color w:val="auto"/>
      </w:rPr>
    </w:lvl>
    <w:lvl w:ilvl="3">
      <w:start w:val="1"/>
      <w:numFmt w:val="decimal"/>
      <w:pStyle w:val="41"/>
      <w:isLgl/>
      <w:suff w:val="space"/>
      <w:lvlText w:val="%1.%2.%3.%4"/>
      <w:lvlJc w:val="left"/>
      <w:pPr>
        <w:ind w:left="1584" w:hanging="1584"/>
      </w:pPr>
      <w:rPr>
        <w:rFonts w:ascii="Times New Roman" w:hAnsi="Times New Roman" w:cs="Times New Roman" w:hint="default"/>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3" w15:restartNumberingAfterBreak="0">
    <w:nsid w:val="1536730A"/>
    <w:multiLevelType w:val="singleLevel"/>
    <w:tmpl w:val="1536730A"/>
    <w:lvl w:ilvl="0">
      <w:start w:val="1"/>
      <w:numFmt w:val="upperLetter"/>
      <w:pStyle w:val="a2"/>
      <w:lvlText w:val="附录%1"/>
      <w:lvlJc w:val="left"/>
      <w:pPr>
        <w:tabs>
          <w:tab w:val="left" w:pos="720"/>
        </w:tabs>
        <w:ind w:left="680" w:hanging="680"/>
      </w:pPr>
      <w:rPr>
        <w:rFonts w:hint="eastAsia"/>
      </w:rPr>
    </w:lvl>
  </w:abstractNum>
  <w:abstractNum w:abstractNumId="14" w15:restartNumberingAfterBreak="0">
    <w:nsid w:val="1FC574B7"/>
    <w:multiLevelType w:val="multilevel"/>
    <w:tmpl w:val="1FC574B7"/>
    <w:lvl w:ilvl="0">
      <w:start w:val="1"/>
      <w:numFmt w:val="upperLetter"/>
      <w:lvlText w:val="%1."/>
      <w:lvlJc w:val="left"/>
      <w:pPr>
        <w:ind w:left="874" w:hanging="420"/>
      </w:pPr>
      <w:rPr>
        <w:rFonts w:hint="default"/>
      </w:rPr>
    </w:lvl>
    <w:lvl w:ilvl="1">
      <w:start w:val="1"/>
      <w:numFmt w:val="bullet"/>
      <w:lvlText w:val=""/>
      <w:lvlJc w:val="left"/>
      <w:pPr>
        <w:ind w:left="1777" w:hanging="420"/>
      </w:pPr>
      <w:rPr>
        <w:rFonts w:ascii="Wingdings" w:hAnsi="Wingdings" w:hint="default"/>
      </w:rPr>
    </w:lvl>
    <w:lvl w:ilvl="2">
      <w:start w:val="1"/>
      <w:numFmt w:val="bullet"/>
      <w:lvlText w:val=""/>
      <w:lvlJc w:val="left"/>
      <w:pPr>
        <w:ind w:left="2197" w:hanging="420"/>
      </w:pPr>
      <w:rPr>
        <w:rFonts w:ascii="Wingdings" w:hAnsi="Wingdings" w:hint="default"/>
      </w:rPr>
    </w:lvl>
    <w:lvl w:ilvl="3">
      <w:start w:val="1"/>
      <w:numFmt w:val="bullet"/>
      <w:lvlText w:val=""/>
      <w:lvlJc w:val="left"/>
      <w:pPr>
        <w:ind w:left="2617" w:hanging="420"/>
      </w:pPr>
      <w:rPr>
        <w:rFonts w:ascii="Wingdings" w:hAnsi="Wingdings" w:hint="default"/>
      </w:rPr>
    </w:lvl>
    <w:lvl w:ilvl="4">
      <w:start w:val="1"/>
      <w:numFmt w:val="bullet"/>
      <w:lvlText w:val=""/>
      <w:lvlJc w:val="left"/>
      <w:pPr>
        <w:ind w:left="3037" w:hanging="420"/>
      </w:pPr>
      <w:rPr>
        <w:rFonts w:ascii="Wingdings" w:hAnsi="Wingdings" w:hint="default"/>
      </w:rPr>
    </w:lvl>
    <w:lvl w:ilvl="5">
      <w:start w:val="1"/>
      <w:numFmt w:val="bullet"/>
      <w:lvlText w:val=""/>
      <w:lvlJc w:val="left"/>
      <w:pPr>
        <w:ind w:left="3457" w:hanging="420"/>
      </w:pPr>
      <w:rPr>
        <w:rFonts w:ascii="Wingdings" w:hAnsi="Wingdings" w:hint="default"/>
      </w:rPr>
    </w:lvl>
    <w:lvl w:ilvl="6">
      <w:start w:val="1"/>
      <w:numFmt w:val="bullet"/>
      <w:lvlText w:val=""/>
      <w:lvlJc w:val="left"/>
      <w:pPr>
        <w:ind w:left="3877" w:hanging="420"/>
      </w:pPr>
      <w:rPr>
        <w:rFonts w:ascii="Wingdings" w:hAnsi="Wingdings" w:hint="default"/>
      </w:rPr>
    </w:lvl>
    <w:lvl w:ilvl="7">
      <w:start w:val="1"/>
      <w:numFmt w:val="bullet"/>
      <w:lvlText w:val=""/>
      <w:lvlJc w:val="left"/>
      <w:pPr>
        <w:ind w:left="4297" w:hanging="420"/>
      </w:pPr>
      <w:rPr>
        <w:rFonts w:ascii="Wingdings" w:hAnsi="Wingdings" w:hint="default"/>
      </w:rPr>
    </w:lvl>
    <w:lvl w:ilvl="8">
      <w:start w:val="1"/>
      <w:numFmt w:val="bullet"/>
      <w:lvlText w:val=""/>
      <w:lvlJc w:val="left"/>
      <w:pPr>
        <w:ind w:left="4717" w:hanging="420"/>
      </w:pPr>
      <w:rPr>
        <w:rFonts w:ascii="Wingdings" w:hAnsi="Wingdings" w:hint="default"/>
      </w:rPr>
    </w:lvl>
  </w:abstractNum>
  <w:abstractNum w:abstractNumId="15" w15:restartNumberingAfterBreak="0">
    <w:nsid w:val="32C27D2C"/>
    <w:multiLevelType w:val="multilevel"/>
    <w:tmpl w:val="32C27D2C"/>
    <w:lvl w:ilvl="0">
      <w:start w:val="1"/>
      <w:numFmt w:val="decimal"/>
      <w:pStyle w:val="Reference"/>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39C1D02"/>
    <w:multiLevelType w:val="multilevel"/>
    <w:tmpl w:val="339C1D02"/>
    <w:lvl w:ilvl="0">
      <w:start w:val="1"/>
      <w:numFmt w:val="decimal"/>
      <w:pStyle w:val="12418"/>
      <w:lvlText w:val="第%1章"/>
      <w:lvlJc w:val="center"/>
      <w:pPr>
        <w:tabs>
          <w:tab w:val="left" w:pos="420"/>
        </w:tabs>
        <w:ind w:left="420" w:hanging="132"/>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AFF1021"/>
    <w:multiLevelType w:val="multilevel"/>
    <w:tmpl w:val="3AFF1021"/>
    <w:lvl w:ilvl="0">
      <w:start w:val="1"/>
      <w:numFmt w:val="decimal"/>
      <w:pStyle w:val="a3"/>
      <w:lvlText w:val="[%1]"/>
      <w:lvlJc w:val="right"/>
      <w:pPr>
        <w:tabs>
          <w:tab w:val="left" w:pos="484"/>
        </w:tabs>
        <w:ind w:left="20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4DB54CE"/>
    <w:multiLevelType w:val="multilevel"/>
    <w:tmpl w:val="44DB54CE"/>
    <w:lvl w:ilvl="0">
      <w:start w:val="1"/>
      <w:numFmt w:val="none"/>
      <w:pStyle w:val="keywords"/>
      <w:lvlText w:val="key words: "/>
      <w:lvlJc w:val="left"/>
      <w:pPr>
        <w:tabs>
          <w:tab w:val="left" w:pos="1080"/>
        </w:tabs>
        <w:ind w:left="360" w:hanging="360"/>
      </w:pPr>
      <w:rPr>
        <w:rFonts w:ascii="Arial" w:hAnsi="Arial" w:hint="default"/>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52F07B02"/>
    <w:multiLevelType w:val="singleLevel"/>
    <w:tmpl w:val="52F07B02"/>
    <w:lvl w:ilvl="0">
      <w:start w:val="2"/>
      <w:numFmt w:val="decimal"/>
      <w:suff w:val="nothing"/>
      <w:lvlText w:val="（%1）"/>
      <w:lvlJc w:val="left"/>
    </w:lvl>
  </w:abstractNum>
  <w:abstractNum w:abstractNumId="20" w15:restartNumberingAfterBreak="0">
    <w:nsid w:val="54616367"/>
    <w:multiLevelType w:val="multilevel"/>
    <w:tmpl w:val="54616367"/>
    <w:lvl w:ilvl="0">
      <w:start w:val="1"/>
      <w:numFmt w:val="decimal"/>
      <w:pStyle w:val="a4"/>
      <w:lvlText w:val="[%1]"/>
      <w:lvlJc w:val="left"/>
      <w:pPr>
        <w:ind w:left="397" w:hanging="397"/>
      </w:pPr>
      <w:rPr>
        <w:rFonts w:ascii="Times New Roman" w:hAnsi="Times New Roman" w:hint="default"/>
        <w:sz w:val="16"/>
      </w:rPr>
    </w:lvl>
    <w:lvl w:ilvl="1">
      <w:start w:val="1"/>
      <w:numFmt w:val="lowerLetter"/>
      <w:lvlText w:val="%2)"/>
      <w:lvlJc w:val="left"/>
      <w:pPr>
        <w:ind w:left="879" w:hanging="397"/>
      </w:pPr>
      <w:rPr>
        <w:rFonts w:hint="eastAsia"/>
      </w:rPr>
    </w:lvl>
    <w:lvl w:ilvl="2">
      <w:start w:val="1"/>
      <w:numFmt w:val="lowerRoman"/>
      <w:lvlText w:val="%3."/>
      <w:lvlJc w:val="right"/>
      <w:pPr>
        <w:ind w:left="1361" w:hanging="397"/>
      </w:pPr>
      <w:rPr>
        <w:rFonts w:hint="eastAsia"/>
      </w:rPr>
    </w:lvl>
    <w:lvl w:ilvl="3">
      <w:start w:val="1"/>
      <w:numFmt w:val="decimal"/>
      <w:lvlText w:val="%4."/>
      <w:lvlJc w:val="left"/>
      <w:pPr>
        <w:ind w:left="1843" w:hanging="397"/>
      </w:pPr>
      <w:rPr>
        <w:rFonts w:hint="eastAsia"/>
      </w:rPr>
    </w:lvl>
    <w:lvl w:ilvl="4">
      <w:start w:val="1"/>
      <w:numFmt w:val="lowerLetter"/>
      <w:lvlText w:val="%5)"/>
      <w:lvlJc w:val="left"/>
      <w:pPr>
        <w:ind w:left="2325" w:hanging="397"/>
      </w:pPr>
      <w:rPr>
        <w:rFonts w:hint="eastAsia"/>
      </w:rPr>
    </w:lvl>
    <w:lvl w:ilvl="5">
      <w:start w:val="1"/>
      <w:numFmt w:val="lowerRoman"/>
      <w:lvlText w:val="%6."/>
      <w:lvlJc w:val="right"/>
      <w:pPr>
        <w:ind w:left="2807" w:hanging="397"/>
      </w:pPr>
      <w:rPr>
        <w:rFonts w:hint="eastAsia"/>
      </w:rPr>
    </w:lvl>
    <w:lvl w:ilvl="6">
      <w:start w:val="1"/>
      <w:numFmt w:val="decimal"/>
      <w:lvlText w:val="%7."/>
      <w:lvlJc w:val="left"/>
      <w:pPr>
        <w:ind w:left="3289" w:hanging="397"/>
      </w:pPr>
      <w:rPr>
        <w:rFonts w:hint="eastAsia"/>
      </w:rPr>
    </w:lvl>
    <w:lvl w:ilvl="7">
      <w:start w:val="1"/>
      <w:numFmt w:val="lowerLetter"/>
      <w:lvlText w:val="%8)"/>
      <w:lvlJc w:val="left"/>
      <w:pPr>
        <w:ind w:left="3771" w:hanging="397"/>
      </w:pPr>
      <w:rPr>
        <w:rFonts w:hint="eastAsia"/>
      </w:rPr>
    </w:lvl>
    <w:lvl w:ilvl="8">
      <w:start w:val="1"/>
      <w:numFmt w:val="lowerRoman"/>
      <w:lvlText w:val="%9."/>
      <w:lvlJc w:val="right"/>
      <w:pPr>
        <w:ind w:left="4253" w:hanging="397"/>
      </w:pPr>
      <w:rPr>
        <w:rFonts w:hint="eastAsia"/>
      </w:rPr>
    </w:lvl>
  </w:abstractNum>
  <w:abstractNum w:abstractNumId="21"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bCs w:val="0"/>
        <w:i w:val="0"/>
        <w:iCs w:val="0"/>
        <w:sz w:val="15"/>
        <w:szCs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664B0F7A"/>
    <w:multiLevelType w:val="multilevel"/>
    <w:tmpl w:val="664B0F7A"/>
    <w:lvl w:ilvl="0">
      <w:start w:val="1"/>
      <w:numFmt w:val="decimal"/>
      <w:pStyle w:val="a5"/>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8916041"/>
    <w:multiLevelType w:val="multilevel"/>
    <w:tmpl w:val="68916041"/>
    <w:lvl w:ilvl="0">
      <w:start w:val="1"/>
      <w:numFmt w:val="none"/>
      <w:pStyle w:val="a6"/>
      <w:suff w:val="nothing"/>
      <w:lvlText w:val="%1"/>
      <w:lvlJc w:val="left"/>
      <w:pPr>
        <w:ind w:left="0" w:firstLine="0"/>
      </w:pPr>
      <w:rPr>
        <w:rFonts w:ascii="Times New Roman" w:hAnsi="Times New Roman" w:cs="Times New Roman" w:hint="default"/>
        <w:b/>
        <w:i w:val="0"/>
        <w:sz w:val="21"/>
      </w:rPr>
    </w:lvl>
    <w:lvl w:ilvl="1">
      <w:start w:val="1"/>
      <w:numFmt w:val="decimal"/>
      <w:pStyle w:val="a7"/>
      <w:suff w:val="nothing"/>
      <w:lvlText w:val="%1%2　"/>
      <w:lvlJc w:val="left"/>
      <w:pPr>
        <w:ind w:left="0" w:firstLine="0"/>
      </w:pPr>
      <w:rPr>
        <w:rFonts w:ascii="Times New Roman" w:eastAsia="黑体" w:hAnsi="Times New Roman" w:cs="Times New Roman" w:hint="default"/>
        <w:b w:val="0"/>
        <w:i w:val="0"/>
        <w:sz w:val="21"/>
      </w:rPr>
    </w:lvl>
    <w:lvl w:ilvl="2">
      <w:start w:val="1"/>
      <w:numFmt w:val="decimal"/>
      <w:pStyle w:val="a8"/>
      <w:suff w:val="nothing"/>
      <w:lvlText w:val="%1%2.%3　"/>
      <w:lvlJc w:val="left"/>
      <w:pPr>
        <w:ind w:left="630" w:firstLine="0"/>
      </w:pPr>
      <w:rPr>
        <w:rFonts w:ascii="Times New Roman" w:eastAsia="黑体" w:hAnsi="Times New Roman" w:cs="Times New Roman" w:hint="default"/>
        <w:b w:val="0"/>
        <w:i w:val="0"/>
        <w:sz w:val="21"/>
      </w:rPr>
    </w:lvl>
    <w:lvl w:ilvl="3">
      <w:start w:val="1"/>
      <w:numFmt w:val="decimal"/>
      <w:pStyle w:val="a9"/>
      <w:suff w:val="nothing"/>
      <w:lvlText w:val="%1%2.%3.%4　"/>
      <w:lvlJc w:val="left"/>
      <w:pPr>
        <w:ind w:left="749" w:firstLine="0"/>
      </w:pPr>
      <w:rPr>
        <w:rFonts w:ascii="Times New Roman" w:eastAsia="黑体" w:hAnsi="Times New Roman" w:cs="Times New Roman" w:hint="default"/>
        <w:b w:val="0"/>
        <w:i w:val="0"/>
        <w:sz w:val="21"/>
      </w:rPr>
    </w:lvl>
    <w:lvl w:ilvl="4">
      <w:start w:val="1"/>
      <w:numFmt w:val="decimal"/>
      <w:pStyle w:val="aa"/>
      <w:suff w:val="nothing"/>
      <w:lvlText w:val="%1%2.%3.%4.%5　"/>
      <w:lvlJc w:val="left"/>
      <w:pPr>
        <w:ind w:left="963" w:firstLine="0"/>
      </w:pPr>
      <w:rPr>
        <w:rFonts w:ascii="Times New Roman" w:eastAsia="黑体" w:hAnsi="Times New Roman" w:cs="Times New Roman" w:hint="default"/>
        <w:b w:val="0"/>
        <w:i w:val="0"/>
        <w:sz w:val="21"/>
      </w:rPr>
    </w:lvl>
    <w:lvl w:ilvl="5">
      <w:start w:val="1"/>
      <w:numFmt w:val="decimal"/>
      <w:pStyle w:val="ab"/>
      <w:suff w:val="nothing"/>
      <w:lvlText w:val="%1%2.%3.%4.%5.%6　"/>
      <w:lvlJc w:val="left"/>
      <w:pPr>
        <w:ind w:left="856" w:firstLine="0"/>
      </w:pPr>
      <w:rPr>
        <w:rFonts w:ascii="Times New Roman" w:eastAsia="黑体" w:hAnsi="Times New Roman" w:cs="Times New Roman" w:hint="default"/>
        <w:b w:val="0"/>
        <w:i w:val="0"/>
        <w:sz w:val="21"/>
      </w:rPr>
    </w:lvl>
    <w:lvl w:ilvl="6">
      <w:start w:val="1"/>
      <w:numFmt w:val="decimal"/>
      <w:pStyle w:val="ac"/>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abstractNum w:abstractNumId="24" w15:restartNumberingAfterBreak="0">
    <w:nsid w:val="6CEA2025"/>
    <w:multiLevelType w:val="multilevel"/>
    <w:tmpl w:val="6CEA2025"/>
    <w:lvl w:ilvl="0">
      <w:start w:val="1"/>
      <w:numFmt w:val="none"/>
      <w:pStyle w:val="ad"/>
      <w:suff w:val="nothing"/>
      <w:lvlText w:val="%1"/>
      <w:lvlJc w:val="left"/>
      <w:pPr>
        <w:ind w:left="0" w:firstLine="0"/>
      </w:pPr>
      <w:rPr>
        <w:rFonts w:ascii="Times New Roman" w:hAnsi="Times New Roman" w:hint="default"/>
        <w:b/>
        <w:i w:val="0"/>
        <w:sz w:val="21"/>
      </w:rPr>
    </w:lvl>
    <w:lvl w:ilvl="1">
      <w:start w:val="1"/>
      <w:numFmt w:val="decimal"/>
      <w:pStyle w:val="ae"/>
      <w:suff w:val="nothing"/>
      <w:lvlText w:val="%1%2　"/>
      <w:lvlJc w:val="left"/>
      <w:pPr>
        <w:ind w:left="0" w:firstLine="0"/>
      </w:pPr>
      <w:rPr>
        <w:rFonts w:ascii="黑体" w:eastAsia="黑体" w:hAnsi="Times New Roman" w:hint="eastAsia"/>
        <w:b w:val="0"/>
        <w:i w:val="0"/>
        <w:sz w:val="21"/>
      </w:rPr>
    </w:lvl>
    <w:lvl w:ilvl="2">
      <w:start w:val="1"/>
      <w:numFmt w:val="decimal"/>
      <w:pStyle w:val="af"/>
      <w:suff w:val="nothing"/>
      <w:lvlText w:val="%1%2.%3　"/>
      <w:lvlJc w:val="left"/>
      <w:pPr>
        <w:ind w:left="0" w:firstLine="0"/>
      </w:pPr>
      <w:rPr>
        <w:rFonts w:ascii="黑体" w:eastAsia="黑体" w:hAnsi="Times New Roman" w:hint="eastAsia"/>
        <w:b w:val="0"/>
        <w:i w:val="0"/>
        <w:sz w:val="21"/>
      </w:rPr>
    </w:lvl>
    <w:lvl w:ilvl="3">
      <w:start w:val="1"/>
      <w:numFmt w:val="decimal"/>
      <w:pStyle w:val="af0"/>
      <w:suff w:val="nothing"/>
      <w:lvlText w:val="%1%2.%3.%4　"/>
      <w:lvlJc w:val="left"/>
      <w:pPr>
        <w:ind w:left="0" w:firstLine="0"/>
      </w:pPr>
      <w:rPr>
        <w:rFonts w:ascii="黑体" w:eastAsia="黑体" w:hAnsi="Times New Roman" w:hint="eastAsia"/>
        <w:b w:val="0"/>
        <w:i w:val="0"/>
        <w:sz w:val="21"/>
      </w:rPr>
    </w:lvl>
    <w:lvl w:ilvl="4">
      <w:start w:val="1"/>
      <w:numFmt w:val="decimal"/>
      <w:pStyle w:val="af1"/>
      <w:suff w:val="nothing"/>
      <w:lvlText w:val="%1%2.%3.%4.%5　"/>
      <w:lvlJc w:val="left"/>
      <w:pPr>
        <w:ind w:left="0" w:firstLine="0"/>
      </w:pPr>
      <w:rPr>
        <w:rFonts w:ascii="黑体" w:eastAsia="黑体" w:hAnsi="Times New Roman" w:hint="eastAsia"/>
        <w:b w:val="0"/>
        <w:i w:val="0"/>
        <w:sz w:val="21"/>
      </w:rPr>
    </w:lvl>
    <w:lvl w:ilvl="5">
      <w:start w:val="1"/>
      <w:numFmt w:val="decimal"/>
      <w:pStyle w:val="af2"/>
      <w:suff w:val="nothing"/>
      <w:lvlText w:val="%1%2.%3.%4.%5.%6　"/>
      <w:lvlJc w:val="left"/>
      <w:pPr>
        <w:ind w:left="0" w:firstLine="0"/>
      </w:pPr>
      <w:rPr>
        <w:rFonts w:ascii="黑体" w:eastAsia="黑体" w:hAnsi="Times New Roman" w:hint="eastAsia"/>
        <w:b w:val="0"/>
        <w:i w:val="0"/>
        <w:sz w:val="21"/>
      </w:rPr>
    </w:lvl>
    <w:lvl w:ilvl="6">
      <w:start w:val="1"/>
      <w:numFmt w:val="decimal"/>
      <w:pStyle w:val="af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5" w15:restartNumberingAfterBreak="0">
    <w:nsid w:val="78AC312C"/>
    <w:multiLevelType w:val="hybridMultilevel"/>
    <w:tmpl w:val="20A6E8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8F64575"/>
    <w:multiLevelType w:val="multilevel"/>
    <w:tmpl w:val="78F64575"/>
    <w:lvl w:ilvl="0">
      <w:start w:val="1"/>
      <w:numFmt w:val="decimal"/>
      <w:pStyle w:val="af4"/>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D447A9C"/>
    <w:multiLevelType w:val="multilevel"/>
    <w:tmpl w:val="7D447A9C"/>
    <w:lvl w:ilvl="0">
      <w:start w:val="1"/>
      <w:numFmt w:val="none"/>
      <w:pStyle w:val="CAbstract"/>
      <w:lvlText w:val="摘  要："/>
      <w:lvlJc w:val="left"/>
      <w:pPr>
        <w:tabs>
          <w:tab w:val="left" w:pos="720"/>
        </w:tabs>
        <w:ind w:left="420" w:hanging="420"/>
      </w:pPr>
      <w:rPr>
        <w:rFonts w:eastAsia="黑体" w:hint="eastAsia"/>
        <w:b/>
        <w:i w:val="0"/>
        <w:sz w:val="18"/>
      </w:rPr>
    </w:lvl>
    <w:lvl w:ilvl="1">
      <w:start w:val="1"/>
      <w:numFmt w:val="none"/>
      <w:lvlText w:val="关键词："/>
      <w:lvlJc w:val="left"/>
      <w:pPr>
        <w:tabs>
          <w:tab w:val="left" w:pos="1500"/>
        </w:tabs>
        <w:ind w:left="840" w:hanging="420"/>
      </w:pPr>
      <w:rPr>
        <w:rFonts w:eastAsia="黑体" w:hint="eastAsia"/>
        <w:b/>
        <w:i w:val="0"/>
        <w:sz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17"/>
  </w:num>
  <w:num w:numId="11">
    <w:abstractNumId w:val="0"/>
  </w:num>
  <w:num w:numId="12">
    <w:abstractNumId w:val="22"/>
  </w:num>
  <w:num w:numId="13">
    <w:abstractNumId w:val="12"/>
  </w:num>
  <w:num w:numId="14">
    <w:abstractNumId w:val="18"/>
  </w:num>
  <w:num w:numId="15">
    <w:abstractNumId w:val="11"/>
  </w:num>
  <w:num w:numId="16">
    <w:abstractNumId w:val="15"/>
  </w:num>
  <w:num w:numId="17">
    <w:abstractNumId w:val="10"/>
  </w:num>
  <w:num w:numId="18">
    <w:abstractNumId w:val="26"/>
  </w:num>
  <w:num w:numId="19">
    <w:abstractNumId w:val="16"/>
  </w:num>
  <w:num w:numId="20">
    <w:abstractNumId w:val="13"/>
  </w:num>
  <w:num w:numId="21">
    <w:abstractNumId w:val="2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7"/>
  </w:num>
  <w:num w:numId="25">
    <w:abstractNumId w:val="20"/>
  </w:num>
  <w:num w:numId="26">
    <w:abstractNumId w:val="14"/>
  </w:num>
  <w:num w:numId="27">
    <w:abstractNumId w:val="19"/>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lin">
    <w15:presenceInfo w15:providerId="None" w15:userId="xiaolin"/>
  </w15:person>
  <w15:person w15:author="351294339@qq.com">
    <w15:presenceInfo w15:providerId="Windows Live" w15:userId="d20c64e8cf59619a"/>
  </w15:person>
  <w15:person w15:author="Z">
    <w15:presenceInfo w15:providerId="None" w15:userId="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autoHyphenation/>
  <w:hyphenationZone w:val="357"/>
  <w:doNotHyphenateCaps/>
  <w:evenAndOddHeaders/>
  <w:drawingGridHorizontalSpacing w:val="105"/>
  <w:drawingGridVerticalSpacing w:val="156"/>
  <w:doNotShadeFormData/>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xNjc3NzQyNbC0tDBR0lEKTi0uzszPAykwqQUA6BwYCCwAAAA="/>
  </w:docVars>
  <w:rsids>
    <w:rsidRoot w:val="00591131"/>
    <w:rsid w:val="000023D9"/>
    <w:rsid w:val="00011D39"/>
    <w:rsid w:val="00016556"/>
    <w:rsid w:val="00016B08"/>
    <w:rsid w:val="00022B86"/>
    <w:rsid w:val="00023F95"/>
    <w:rsid w:val="000248C2"/>
    <w:rsid w:val="00025A7C"/>
    <w:rsid w:val="0002749C"/>
    <w:rsid w:val="000375D2"/>
    <w:rsid w:val="0004107A"/>
    <w:rsid w:val="00041750"/>
    <w:rsid w:val="00046442"/>
    <w:rsid w:val="0005261A"/>
    <w:rsid w:val="00055439"/>
    <w:rsid w:val="00057F09"/>
    <w:rsid w:val="000649B0"/>
    <w:rsid w:val="00064DD6"/>
    <w:rsid w:val="00070229"/>
    <w:rsid w:val="0007263F"/>
    <w:rsid w:val="00072925"/>
    <w:rsid w:val="00073978"/>
    <w:rsid w:val="00084BEF"/>
    <w:rsid w:val="000872D0"/>
    <w:rsid w:val="00092FE4"/>
    <w:rsid w:val="0009379E"/>
    <w:rsid w:val="00096B94"/>
    <w:rsid w:val="000A34C3"/>
    <w:rsid w:val="000A3954"/>
    <w:rsid w:val="000B17BC"/>
    <w:rsid w:val="000B238B"/>
    <w:rsid w:val="000C0090"/>
    <w:rsid w:val="000C57A5"/>
    <w:rsid w:val="000D1299"/>
    <w:rsid w:val="000D669A"/>
    <w:rsid w:val="000E0C72"/>
    <w:rsid w:val="000E3435"/>
    <w:rsid w:val="000E6F6F"/>
    <w:rsid w:val="000F044A"/>
    <w:rsid w:val="000F0F64"/>
    <w:rsid w:val="000F18A8"/>
    <w:rsid w:val="000F30A6"/>
    <w:rsid w:val="000F30CE"/>
    <w:rsid w:val="000F691C"/>
    <w:rsid w:val="001033B2"/>
    <w:rsid w:val="0010576E"/>
    <w:rsid w:val="001105F1"/>
    <w:rsid w:val="0011613F"/>
    <w:rsid w:val="00117605"/>
    <w:rsid w:val="00120691"/>
    <w:rsid w:val="0012177F"/>
    <w:rsid w:val="0012585F"/>
    <w:rsid w:val="00127372"/>
    <w:rsid w:val="00130DDD"/>
    <w:rsid w:val="00131223"/>
    <w:rsid w:val="001318D3"/>
    <w:rsid w:val="00132AB3"/>
    <w:rsid w:val="00133E6C"/>
    <w:rsid w:val="001421F1"/>
    <w:rsid w:val="00144EF1"/>
    <w:rsid w:val="00146644"/>
    <w:rsid w:val="001479CC"/>
    <w:rsid w:val="00150DEB"/>
    <w:rsid w:val="0015264C"/>
    <w:rsid w:val="0015373A"/>
    <w:rsid w:val="00156986"/>
    <w:rsid w:val="00160AF9"/>
    <w:rsid w:val="00160DFB"/>
    <w:rsid w:val="00161757"/>
    <w:rsid w:val="00175C55"/>
    <w:rsid w:val="00181713"/>
    <w:rsid w:val="00181E4C"/>
    <w:rsid w:val="00186F97"/>
    <w:rsid w:val="0018794A"/>
    <w:rsid w:val="00192BCB"/>
    <w:rsid w:val="0019335E"/>
    <w:rsid w:val="0019618A"/>
    <w:rsid w:val="001A0176"/>
    <w:rsid w:val="001A0586"/>
    <w:rsid w:val="001A31C3"/>
    <w:rsid w:val="001A7896"/>
    <w:rsid w:val="001B14D8"/>
    <w:rsid w:val="001C3B4B"/>
    <w:rsid w:val="001C4073"/>
    <w:rsid w:val="001C4437"/>
    <w:rsid w:val="001C5347"/>
    <w:rsid w:val="001C6BB5"/>
    <w:rsid w:val="001D01E7"/>
    <w:rsid w:val="001D1D88"/>
    <w:rsid w:val="001D1EB2"/>
    <w:rsid w:val="001D5337"/>
    <w:rsid w:val="001D5F41"/>
    <w:rsid w:val="001E09C6"/>
    <w:rsid w:val="001E16AE"/>
    <w:rsid w:val="001E1D81"/>
    <w:rsid w:val="001E1DE7"/>
    <w:rsid w:val="001E7040"/>
    <w:rsid w:val="001F01EE"/>
    <w:rsid w:val="001F1648"/>
    <w:rsid w:val="001F2471"/>
    <w:rsid w:val="001F2FF4"/>
    <w:rsid w:val="001F6BC3"/>
    <w:rsid w:val="001F6BE2"/>
    <w:rsid w:val="0020215F"/>
    <w:rsid w:val="0020352F"/>
    <w:rsid w:val="00203CD6"/>
    <w:rsid w:val="002040B2"/>
    <w:rsid w:val="00206FCA"/>
    <w:rsid w:val="00212D32"/>
    <w:rsid w:val="0021666D"/>
    <w:rsid w:val="002170DA"/>
    <w:rsid w:val="002220F7"/>
    <w:rsid w:val="00225233"/>
    <w:rsid w:val="00227B46"/>
    <w:rsid w:val="00227C6B"/>
    <w:rsid w:val="00235926"/>
    <w:rsid w:val="002367C9"/>
    <w:rsid w:val="00236DB1"/>
    <w:rsid w:val="002379F3"/>
    <w:rsid w:val="00237F4A"/>
    <w:rsid w:val="0024079C"/>
    <w:rsid w:val="002443E7"/>
    <w:rsid w:val="002458F0"/>
    <w:rsid w:val="0024675C"/>
    <w:rsid w:val="00262C4D"/>
    <w:rsid w:val="00264B29"/>
    <w:rsid w:val="0026673D"/>
    <w:rsid w:val="00271645"/>
    <w:rsid w:val="0027679A"/>
    <w:rsid w:val="002863B2"/>
    <w:rsid w:val="002907A4"/>
    <w:rsid w:val="0029107C"/>
    <w:rsid w:val="00291B26"/>
    <w:rsid w:val="00296132"/>
    <w:rsid w:val="002A128F"/>
    <w:rsid w:val="002B1DD0"/>
    <w:rsid w:val="002B2BC5"/>
    <w:rsid w:val="002B4930"/>
    <w:rsid w:val="002B5ACC"/>
    <w:rsid w:val="002B7825"/>
    <w:rsid w:val="002C12A2"/>
    <w:rsid w:val="002C3D81"/>
    <w:rsid w:val="002C3DEF"/>
    <w:rsid w:val="002C7B0D"/>
    <w:rsid w:val="002D049F"/>
    <w:rsid w:val="002D18B0"/>
    <w:rsid w:val="002D30E0"/>
    <w:rsid w:val="002E25E9"/>
    <w:rsid w:val="002E4135"/>
    <w:rsid w:val="002E4800"/>
    <w:rsid w:val="002E5D61"/>
    <w:rsid w:val="002F49A7"/>
    <w:rsid w:val="002F4A9B"/>
    <w:rsid w:val="00303255"/>
    <w:rsid w:val="00305691"/>
    <w:rsid w:val="0031489A"/>
    <w:rsid w:val="00314A6D"/>
    <w:rsid w:val="00320AB7"/>
    <w:rsid w:val="003211E3"/>
    <w:rsid w:val="0032606D"/>
    <w:rsid w:val="003274FB"/>
    <w:rsid w:val="003342DF"/>
    <w:rsid w:val="00334B1C"/>
    <w:rsid w:val="0033749D"/>
    <w:rsid w:val="003419D5"/>
    <w:rsid w:val="00342D53"/>
    <w:rsid w:val="00342DEC"/>
    <w:rsid w:val="0034304B"/>
    <w:rsid w:val="00344733"/>
    <w:rsid w:val="0034514B"/>
    <w:rsid w:val="00353BF0"/>
    <w:rsid w:val="00353F60"/>
    <w:rsid w:val="00362358"/>
    <w:rsid w:val="003648BA"/>
    <w:rsid w:val="003664E1"/>
    <w:rsid w:val="003678EB"/>
    <w:rsid w:val="00372E7D"/>
    <w:rsid w:val="00375440"/>
    <w:rsid w:val="00377255"/>
    <w:rsid w:val="00380F12"/>
    <w:rsid w:val="00381F29"/>
    <w:rsid w:val="00382D27"/>
    <w:rsid w:val="00383453"/>
    <w:rsid w:val="003840DB"/>
    <w:rsid w:val="00384DB2"/>
    <w:rsid w:val="00394EAB"/>
    <w:rsid w:val="00395350"/>
    <w:rsid w:val="003A58DA"/>
    <w:rsid w:val="003A5DCE"/>
    <w:rsid w:val="003A7BB8"/>
    <w:rsid w:val="003A7C7E"/>
    <w:rsid w:val="003B38BB"/>
    <w:rsid w:val="003B3B19"/>
    <w:rsid w:val="003B3F8B"/>
    <w:rsid w:val="003B5B16"/>
    <w:rsid w:val="003C231F"/>
    <w:rsid w:val="003C346E"/>
    <w:rsid w:val="003C3C6E"/>
    <w:rsid w:val="003D075F"/>
    <w:rsid w:val="003D09B6"/>
    <w:rsid w:val="003E0648"/>
    <w:rsid w:val="003E4AC8"/>
    <w:rsid w:val="003E72E4"/>
    <w:rsid w:val="003F02C7"/>
    <w:rsid w:val="003F7F05"/>
    <w:rsid w:val="004021C4"/>
    <w:rsid w:val="00406DC2"/>
    <w:rsid w:val="00411400"/>
    <w:rsid w:val="00414F64"/>
    <w:rsid w:val="00417565"/>
    <w:rsid w:val="00423206"/>
    <w:rsid w:val="00425D07"/>
    <w:rsid w:val="00426C69"/>
    <w:rsid w:val="00433746"/>
    <w:rsid w:val="00434169"/>
    <w:rsid w:val="0043595F"/>
    <w:rsid w:val="00436C50"/>
    <w:rsid w:val="00437E13"/>
    <w:rsid w:val="0044085D"/>
    <w:rsid w:val="00440E82"/>
    <w:rsid w:val="00441E5F"/>
    <w:rsid w:val="004466CF"/>
    <w:rsid w:val="004513A4"/>
    <w:rsid w:val="00453876"/>
    <w:rsid w:val="00456A77"/>
    <w:rsid w:val="00456BE6"/>
    <w:rsid w:val="00457424"/>
    <w:rsid w:val="00461364"/>
    <w:rsid w:val="00463121"/>
    <w:rsid w:val="00467D8A"/>
    <w:rsid w:val="00467E1B"/>
    <w:rsid w:val="0047088B"/>
    <w:rsid w:val="004756C4"/>
    <w:rsid w:val="00480F51"/>
    <w:rsid w:val="00482D6A"/>
    <w:rsid w:val="0048302A"/>
    <w:rsid w:val="00483B42"/>
    <w:rsid w:val="00485A50"/>
    <w:rsid w:val="00485A51"/>
    <w:rsid w:val="00490AC6"/>
    <w:rsid w:val="0049555C"/>
    <w:rsid w:val="004962FE"/>
    <w:rsid w:val="004A1550"/>
    <w:rsid w:val="004A4AAE"/>
    <w:rsid w:val="004A6A64"/>
    <w:rsid w:val="004A7685"/>
    <w:rsid w:val="004B32FE"/>
    <w:rsid w:val="004C0825"/>
    <w:rsid w:val="004C2156"/>
    <w:rsid w:val="004C2ACC"/>
    <w:rsid w:val="004C5A7C"/>
    <w:rsid w:val="004D3605"/>
    <w:rsid w:val="004D7253"/>
    <w:rsid w:val="004D76AF"/>
    <w:rsid w:val="004E06EF"/>
    <w:rsid w:val="004E1220"/>
    <w:rsid w:val="004E1D75"/>
    <w:rsid w:val="004E4C57"/>
    <w:rsid w:val="004F1025"/>
    <w:rsid w:val="004F2298"/>
    <w:rsid w:val="004F2D62"/>
    <w:rsid w:val="0050316B"/>
    <w:rsid w:val="00506520"/>
    <w:rsid w:val="00514159"/>
    <w:rsid w:val="005144A2"/>
    <w:rsid w:val="0052020B"/>
    <w:rsid w:val="00523831"/>
    <w:rsid w:val="00526A33"/>
    <w:rsid w:val="00530CC4"/>
    <w:rsid w:val="00535846"/>
    <w:rsid w:val="00546D71"/>
    <w:rsid w:val="00547FEF"/>
    <w:rsid w:val="00552352"/>
    <w:rsid w:val="005536A4"/>
    <w:rsid w:val="005551FA"/>
    <w:rsid w:val="00557293"/>
    <w:rsid w:val="00561A9B"/>
    <w:rsid w:val="00561B6B"/>
    <w:rsid w:val="00562FD8"/>
    <w:rsid w:val="00564556"/>
    <w:rsid w:val="00565141"/>
    <w:rsid w:val="00572CE9"/>
    <w:rsid w:val="00573FE7"/>
    <w:rsid w:val="00575BD8"/>
    <w:rsid w:val="00577102"/>
    <w:rsid w:val="005774B0"/>
    <w:rsid w:val="00577C64"/>
    <w:rsid w:val="00581EA8"/>
    <w:rsid w:val="0058345D"/>
    <w:rsid w:val="0058407F"/>
    <w:rsid w:val="005905AC"/>
    <w:rsid w:val="00590ED8"/>
    <w:rsid w:val="00591131"/>
    <w:rsid w:val="00597B83"/>
    <w:rsid w:val="005A0263"/>
    <w:rsid w:val="005A1F40"/>
    <w:rsid w:val="005A3AAF"/>
    <w:rsid w:val="005A3C9D"/>
    <w:rsid w:val="005A6197"/>
    <w:rsid w:val="005B094D"/>
    <w:rsid w:val="005B0F59"/>
    <w:rsid w:val="005B162C"/>
    <w:rsid w:val="005B3C99"/>
    <w:rsid w:val="005B46CA"/>
    <w:rsid w:val="005B7ACC"/>
    <w:rsid w:val="005C6255"/>
    <w:rsid w:val="005D3C4E"/>
    <w:rsid w:val="005D5C3C"/>
    <w:rsid w:val="005E4B10"/>
    <w:rsid w:val="005E515C"/>
    <w:rsid w:val="005E5337"/>
    <w:rsid w:val="005E590C"/>
    <w:rsid w:val="005E5E6D"/>
    <w:rsid w:val="005E6782"/>
    <w:rsid w:val="005E760A"/>
    <w:rsid w:val="005F1015"/>
    <w:rsid w:val="005F411D"/>
    <w:rsid w:val="005F6BB8"/>
    <w:rsid w:val="0060094E"/>
    <w:rsid w:val="00602665"/>
    <w:rsid w:val="00603BAE"/>
    <w:rsid w:val="00604FD8"/>
    <w:rsid w:val="00605C2A"/>
    <w:rsid w:val="00610C0A"/>
    <w:rsid w:val="00615F2F"/>
    <w:rsid w:val="00623B60"/>
    <w:rsid w:val="00635F3E"/>
    <w:rsid w:val="0063787E"/>
    <w:rsid w:val="00640986"/>
    <w:rsid w:val="006467AB"/>
    <w:rsid w:val="00656DFE"/>
    <w:rsid w:val="00660EA9"/>
    <w:rsid w:val="00661FCC"/>
    <w:rsid w:val="00662ACE"/>
    <w:rsid w:val="0066338D"/>
    <w:rsid w:val="00665FA5"/>
    <w:rsid w:val="00670558"/>
    <w:rsid w:val="0067295D"/>
    <w:rsid w:val="0067564E"/>
    <w:rsid w:val="006764A7"/>
    <w:rsid w:val="006854FA"/>
    <w:rsid w:val="00686879"/>
    <w:rsid w:val="00690D17"/>
    <w:rsid w:val="006927C7"/>
    <w:rsid w:val="00693B3C"/>
    <w:rsid w:val="00695249"/>
    <w:rsid w:val="006B03A6"/>
    <w:rsid w:val="006B1725"/>
    <w:rsid w:val="006B4256"/>
    <w:rsid w:val="006B55EA"/>
    <w:rsid w:val="006B55EB"/>
    <w:rsid w:val="006B62A5"/>
    <w:rsid w:val="006C20EF"/>
    <w:rsid w:val="006C4104"/>
    <w:rsid w:val="006C65A3"/>
    <w:rsid w:val="006C6808"/>
    <w:rsid w:val="006D3A08"/>
    <w:rsid w:val="006D55DA"/>
    <w:rsid w:val="006D57A3"/>
    <w:rsid w:val="006E594F"/>
    <w:rsid w:val="006F0A88"/>
    <w:rsid w:val="006F2CE1"/>
    <w:rsid w:val="006F376C"/>
    <w:rsid w:val="006F67DE"/>
    <w:rsid w:val="007012A9"/>
    <w:rsid w:val="007038E1"/>
    <w:rsid w:val="0070539E"/>
    <w:rsid w:val="00706B53"/>
    <w:rsid w:val="00711A97"/>
    <w:rsid w:val="007130A1"/>
    <w:rsid w:val="007150E8"/>
    <w:rsid w:val="007157FD"/>
    <w:rsid w:val="00721B04"/>
    <w:rsid w:val="00722360"/>
    <w:rsid w:val="00724A0A"/>
    <w:rsid w:val="00725655"/>
    <w:rsid w:val="0072641A"/>
    <w:rsid w:val="0072786F"/>
    <w:rsid w:val="00736BFF"/>
    <w:rsid w:val="00740C1D"/>
    <w:rsid w:val="0074154B"/>
    <w:rsid w:val="007435C4"/>
    <w:rsid w:val="0074645A"/>
    <w:rsid w:val="00750A7C"/>
    <w:rsid w:val="007511C8"/>
    <w:rsid w:val="0075205B"/>
    <w:rsid w:val="0075232B"/>
    <w:rsid w:val="00753CAE"/>
    <w:rsid w:val="0075575F"/>
    <w:rsid w:val="007627F6"/>
    <w:rsid w:val="00763769"/>
    <w:rsid w:val="007640C3"/>
    <w:rsid w:val="0076489D"/>
    <w:rsid w:val="00765EF3"/>
    <w:rsid w:val="0076746D"/>
    <w:rsid w:val="00767C4C"/>
    <w:rsid w:val="0077617C"/>
    <w:rsid w:val="00777165"/>
    <w:rsid w:val="00777FBD"/>
    <w:rsid w:val="007800BA"/>
    <w:rsid w:val="007915B5"/>
    <w:rsid w:val="007931A7"/>
    <w:rsid w:val="0079372A"/>
    <w:rsid w:val="007943A7"/>
    <w:rsid w:val="007A345F"/>
    <w:rsid w:val="007A5B3F"/>
    <w:rsid w:val="007A6C9B"/>
    <w:rsid w:val="007B19D7"/>
    <w:rsid w:val="007B31E3"/>
    <w:rsid w:val="007B7D2F"/>
    <w:rsid w:val="007C1BC6"/>
    <w:rsid w:val="007C3F30"/>
    <w:rsid w:val="007C6213"/>
    <w:rsid w:val="007C6457"/>
    <w:rsid w:val="007C6B7E"/>
    <w:rsid w:val="007C7309"/>
    <w:rsid w:val="007D010D"/>
    <w:rsid w:val="007D3A43"/>
    <w:rsid w:val="007D512C"/>
    <w:rsid w:val="007D5A5B"/>
    <w:rsid w:val="007E09BA"/>
    <w:rsid w:val="007E113C"/>
    <w:rsid w:val="007E118E"/>
    <w:rsid w:val="007F2772"/>
    <w:rsid w:val="007F41B4"/>
    <w:rsid w:val="007F4569"/>
    <w:rsid w:val="007F679E"/>
    <w:rsid w:val="007F7B0E"/>
    <w:rsid w:val="008024FC"/>
    <w:rsid w:val="00816286"/>
    <w:rsid w:val="00816511"/>
    <w:rsid w:val="008252A7"/>
    <w:rsid w:val="008302A8"/>
    <w:rsid w:val="0083220A"/>
    <w:rsid w:val="008333B5"/>
    <w:rsid w:val="00834912"/>
    <w:rsid w:val="00835077"/>
    <w:rsid w:val="00837822"/>
    <w:rsid w:val="008411AF"/>
    <w:rsid w:val="00841CF8"/>
    <w:rsid w:val="008434F8"/>
    <w:rsid w:val="0084358C"/>
    <w:rsid w:val="00843BB2"/>
    <w:rsid w:val="00844921"/>
    <w:rsid w:val="008463CC"/>
    <w:rsid w:val="00847830"/>
    <w:rsid w:val="0085308E"/>
    <w:rsid w:val="00856A30"/>
    <w:rsid w:val="00861F89"/>
    <w:rsid w:val="00863C38"/>
    <w:rsid w:val="00863DC7"/>
    <w:rsid w:val="0086446E"/>
    <w:rsid w:val="00864702"/>
    <w:rsid w:val="00864A1D"/>
    <w:rsid w:val="00864CB3"/>
    <w:rsid w:val="00865715"/>
    <w:rsid w:val="00867856"/>
    <w:rsid w:val="00870842"/>
    <w:rsid w:val="0087134B"/>
    <w:rsid w:val="00871CCC"/>
    <w:rsid w:val="00873141"/>
    <w:rsid w:val="008825F1"/>
    <w:rsid w:val="00884613"/>
    <w:rsid w:val="00884C85"/>
    <w:rsid w:val="00891460"/>
    <w:rsid w:val="00897809"/>
    <w:rsid w:val="008A251E"/>
    <w:rsid w:val="008A2680"/>
    <w:rsid w:val="008A2C8A"/>
    <w:rsid w:val="008A39A4"/>
    <w:rsid w:val="008A42A6"/>
    <w:rsid w:val="008A5A44"/>
    <w:rsid w:val="008A5E2A"/>
    <w:rsid w:val="008B06E3"/>
    <w:rsid w:val="008B5EEB"/>
    <w:rsid w:val="008B5FB7"/>
    <w:rsid w:val="008B6563"/>
    <w:rsid w:val="008B789F"/>
    <w:rsid w:val="008C164E"/>
    <w:rsid w:val="008C557F"/>
    <w:rsid w:val="008C6AEA"/>
    <w:rsid w:val="008D1AD6"/>
    <w:rsid w:val="008D1EAE"/>
    <w:rsid w:val="008D3EE0"/>
    <w:rsid w:val="008D43E6"/>
    <w:rsid w:val="008D4CDB"/>
    <w:rsid w:val="008D4D8D"/>
    <w:rsid w:val="008D5F63"/>
    <w:rsid w:val="008E0A0C"/>
    <w:rsid w:val="008E21B9"/>
    <w:rsid w:val="008F2583"/>
    <w:rsid w:val="008F2B31"/>
    <w:rsid w:val="008F30BB"/>
    <w:rsid w:val="008F31FC"/>
    <w:rsid w:val="009063D1"/>
    <w:rsid w:val="009123F7"/>
    <w:rsid w:val="009135A9"/>
    <w:rsid w:val="00926AB5"/>
    <w:rsid w:val="0093371D"/>
    <w:rsid w:val="009363A7"/>
    <w:rsid w:val="00941210"/>
    <w:rsid w:val="0094277D"/>
    <w:rsid w:val="00944809"/>
    <w:rsid w:val="009456B7"/>
    <w:rsid w:val="0094764D"/>
    <w:rsid w:val="00947E09"/>
    <w:rsid w:val="00954FB6"/>
    <w:rsid w:val="00955D25"/>
    <w:rsid w:val="00956231"/>
    <w:rsid w:val="00960DB0"/>
    <w:rsid w:val="0096599C"/>
    <w:rsid w:val="00977D01"/>
    <w:rsid w:val="0098324F"/>
    <w:rsid w:val="009910D5"/>
    <w:rsid w:val="009921FF"/>
    <w:rsid w:val="009924F4"/>
    <w:rsid w:val="00993DAC"/>
    <w:rsid w:val="00995965"/>
    <w:rsid w:val="009968F0"/>
    <w:rsid w:val="00996A02"/>
    <w:rsid w:val="009A146B"/>
    <w:rsid w:val="009A242A"/>
    <w:rsid w:val="009A4543"/>
    <w:rsid w:val="009A59F1"/>
    <w:rsid w:val="009A5AC3"/>
    <w:rsid w:val="009B299A"/>
    <w:rsid w:val="009B431C"/>
    <w:rsid w:val="009B5CAA"/>
    <w:rsid w:val="009B5E9E"/>
    <w:rsid w:val="009B70A7"/>
    <w:rsid w:val="009C1D90"/>
    <w:rsid w:val="009C2AFC"/>
    <w:rsid w:val="009C7223"/>
    <w:rsid w:val="009D2732"/>
    <w:rsid w:val="009D7F82"/>
    <w:rsid w:val="009E088C"/>
    <w:rsid w:val="009E389A"/>
    <w:rsid w:val="009E4CD2"/>
    <w:rsid w:val="009E5762"/>
    <w:rsid w:val="009F0266"/>
    <w:rsid w:val="009F4EE0"/>
    <w:rsid w:val="009F59C8"/>
    <w:rsid w:val="009F6612"/>
    <w:rsid w:val="00A02B21"/>
    <w:rsid w:val="00A12A9A"/>
    <w:rsid w:val="00A137F9"/>
    <w:rsid w:val="00A17B95"/>
    <w:rsid w:val="00A21548"/>
    <w:rsid w:val="00A2275F"/>
    <w:rsid w:val="00A2333E"/>
    <w:rsid w:val="00A24006"/>
    <w:rsid w:val="00A24D79"/>
    <w:rsid w:val="00A25A2A"/>
    <w:rsid w:val="00A25BFD"/>
    <w:rsid w:val="00A27354"/>
    <w:rsid w:val="00A306AD"/>
    <w:rsid w:val="00A31B21"/>
    <w:rsid w:val="00A31F95"/>
    <w:rsid w:val="00A32EA2"/>
    <w:rsid w:val="00A35123"/>
    <w:rsid w:val="00A36470"/>
    <w:rsid w:val="00A43BE3"/>
    <w:rsid w:val="00A45FB7"/>
    <w:rsid w:val="00A514C5"/>
    <w:rsid w:val="00A52AEE"/>
    <w:rsid w:val="00A55D3D"/>
    <w:rsid w:val="00A5725A"/>
    <w:rsid w:val="00A57CE0"/>
    <w:rsid w:val="00A64AA0"/>
    <w:rsid w:val="00A70549"/>
    <w:rsid w:val="00A72B75"/>
    <w:rsid w:val="00A7428A"/>
    <w:rsid w:val="00A76FF6"/>
    <w:rsid w:val="00A807D1"/>
    <w:rsid w:val="00A83BC8"/>
    <w:rsid w:val="00A8584C"/>
    <w:rsid w:val="00A923B6"/>
    <w:rsid w:val="00A93201"/>
    <w:rsid w:val="00AA2071"/>
    <w:rsid w:val="00AA3741"/>
    <w:rsid w:val="00AA38D2"/>
    <w:rsid w:val="00AA39A5"/>
    <w:rsid w:val="00AA4A89"/>
    <w:rsid w:val="00AB3A9E"/>
    <w:rsid w:val="00AC18A5"/>
    <w:rsid w:val="00AC53E5"/>
    <w:rsid w:val="00AD1A1D"/>
    <w:rsid w:val="00AD34BC"/>
    <w:rsid w:val="00AE37C1"/>
    <w:rsid w:val="00AF32E9"/>
    <w:rsid w:val="00AF7D03"/>
    <w:rsid w:val="00B0108D"/>
    <w:rsid w:val="00B012ED"/>
    <w:rsid w:val="00B033F4"/>
    <w:rsid w:val="00B03D51"/>
    <w:rsid w:val="00B053E5"/>
    <w:rsid w:val="00B0627C"/>
    <w:rsid w:val="00B11453"/>
    <w:rsid w:val="00B124F0"/>
    <w:rsid w:val="00B13566"/>
    <w:rsid w:val="00B15D11"/>
    <w:rsid w:val="00B16118"/>
    <w:rsid w:val="00B21DD4"/>
    <w:rsid w:val="00B240F6"/>
    <w:rsid w:val="00B368E7"/>
    <w:rsid w:val="00B41511"/>
    <w:rsid w:val="00B447B5"/>
    <w:rsid w:val="00B50842"/>
    <w:rsid w:val="00B51322"/>
    <w:rsid w:val="00B55597"/>
    <w:rsid w:val="00B5562F"/>
    <w:rsid w:val="00B624D8"/>
    <w:rsid w:val="00B62F1F"/>
    <w:rsid w:val="00B6314F"/>
    <w:rsid w:val="00B75B54"/>
    <w:rsid w:val="00B76A78"/>
    <w:rsid w:val="00B83983"/>
    <w:rsid w:val="00B92951"/>
    <w:rsid w:val="00B9376C"/>
    <w:rsid w:val="00B96F6E"/>
    <w:rsid w:val="00BA1B69"/>
    <w:rsid w:val="00BA2FED"/>
    <w:rsid w:val="00BA5DE7"/>
    <w:rsid w:val="00BB0E7A"/>
    <w:rsid w:val="00BB5BA4"/>
    <w:rsid w:val="00BD20AC"/>
    <w:rsid w:val="00BD3E48"/>
    <w:rsid w:val="00BD47DE"/>
    <w:rsid w:val="00BD671E"/>
    <w:rsid w:val="00BE20F0"/>
    <w:rsid w:val="00BE413E"/>
    <w:rsid w:val="00BF034C"/>
    <w:rsid w:val="00BF1BA9"/>
    <w:rsid w:val="00C0193E"/>
    <w:rsid w:val="00C02529"/>
    <w:rsid w:val="00C0507E"/>
    <w:rsid w:val="00C05802"/>
    <w:rsid w:val="00C119A4"/>
    <w:rsid w:val="00C15B19"/>
    <w:rsid w:val="00C21C6C"/>
    <w:rsid w:val="00C32187"/>
    <w:rsid w:val="00C3318A"/>
    <w:rsid w:val="00C356AF"/>
    <w:rsid w:val="00C3700A"/>
    <w:rsid w:val="00C41DD7"/>
    <w:rsid w:val="00C4356F"/>
    <w:rsid w:val="00C47167"/>
    <w:rsid w:val="00C50D58"/>
    <w:rsid w:val="00C517EA"/>
    <w:rsid w:val="00C51DB7"/>
    <w:rsid w:val="00C52151"/>
    <w:rsid w:val="00C55F87"/>
    <w:rsid w:val="00C623E4"/>
    <w:rsid w:val="00C64D32"/>
    <w:rsid w:val="00C64E1A"/>
    <w:rsid w:val="00C7049C"/>
    <w:rsid w:val="00C808A9"/>
    <w:rsid w:val="00C91ECD"/>
    <w:rsid w:val="00CA135A"/>
    <w:rsid w:val="00CA6289"/>
    <w:rsid w:val="00CB021F"/>
    <w:rsid w:val="00CB3957"/>
    <w:rsid w:val="00CB5B63"/>
    <w:rsid w:val="00CB651E"/>
    <w:rsid w:val="00CB6975"/>
    <w:rsid w:val="00CB7125"/>
    <w:rsid w:val="00CC07E1"/>
    <w:rsid w:val="00CD2487"/>
    <w:rsid w:val="00CD693B"/>
    <w:rsid w:val="00CD6C9A"/>
    <w:rsid w:val="00CD7BE1"/>
    <w:rsid w:val="00CE0D4D"/>
    <w:rsid w:val="00CE5913"/>
    <w:rsid w:val="00CF27C8"/>
    <w:rsid w:val="00CF4FD4"/>
    <w:rsid w:val="00CF63DF"/>
    <w:rsid w:val="00CF7E44"/>
    <w:rsid w:val="00D03041"/>
    <w:rsid w:val="00D04BE1"/>
    <w:rsid w:val="00D0569E"/>
    <w:rsid w:val="00D07065"/>
    <w:rsid w:val="00D10BBD"/>
    <w:rsid w:val="00D15C6B"/>
    <w:rsid w:val="00D15E52"/>
    <w:rsid w:val="00D24AFE"/>
    <w:rsid w:val="00D305D5"/>
    <w:rsid w:val="00D4565C"/>
    <w:rsid w:val="00D520B5"/>
    <w:rsid w:val="00D54C0A"/>
    <w:rsid w:val="00D57A07"/>
    <w:rsid w:val="00D57BF5"/>
    <w:rsid w:val="00D62FB2"/>
    <w:rsid w:val="00D64338"/>
    <w:rsid w:val="00D64E4C"/>
    <w:rsid w:val="00D665B6"/>
    <w:rsid w:val="00D679BD"/>
    <w:rsid w:val="00D71EF8"/>
    <w:rsid w:val="00D81B5E"/>
    <w:rsid w:val="00D82EE7"/>
    <w:rsid w:val="00D8409F"/>
    <w:rsid w:val="00D916F9"/>
    <w:rsid w:val="00D93F36"/>
    <w:rsid w:val="00D9722A"/>
    <w:rsid w:val="00D97D28"/>
    <w:rsid w:val="00D97DE1"/>
    <w:rsid w:val="00DA0059"/>
    <w:rsid w:val="00DA081A"/>
    <w:rsid w:val="00DA1CFA"/>
    <w:rsid w:val="00DA79D1"/>
    <w:rsid w:val="00DA7F93"/>
    <w:rsid w:val="00DB0BB9"/>
    <w:rsid w:val="00DB37BB"/>
    <w:rsid w:val="00DB7CEB"/>
    <w:rsid w:val="00DC2E30"/>
    <w:rsid w:val="00DC360C"/>
    <w:rsid w:val="00DC588B"/>
    <w:rsid w:val="00DC5AB6"/>
    <w:rsid w:val="00DE0B3E"/>
    <w:rsid w:val="00DE1C95"/>
    <w:rsid w:val="00DE52CD"/>
    <w:rsid w:val="00DE6C86"/>
    <w:rsid w:val="00DE6D9B"/>
    <w:rsid w:val="00DF00A6"/>
    <w:rsid w:val="00DF3E79"/>
    <w:rsid w:val="00DF7A21"/>
    <w:rsid w:val="00E0133C"/>
    <w:rsid w:val="00E04C05"/>
    <w:rsid w:val="00E05909"/>
    <w:rsid w:val="00E05B5A"/>
    <w:rsid w:val="00E05CDF"/>
    <w:rsid w:val="00E05DF9"/>
    <w:rsid w:val="00E0647D"/>
    <w:rsid w:val="00E06DFC"/>
    <w:rsid w:val="00E1387A"/>
    <w:rsid w:val="00E13D6F"/>
    <w:rsid w:val="00E15A8C"/>
    <w:rsid w:val="00E15EC5"/>
    <w:rsid w:val="00E17860"/>
    <w:rsid w:val="00E20246"/>
    <w:rsid w:val="00E222F8"/>
    <w:rsid w:val="00E2292A"/>
    <w:rsid w:val="00E2471F"/>
    <w:rsid w:val="00E24B0C"/>
    <w:rsid w:val="00E262F2"/>
    <w:rsid w:val="00E27E04"/>
    <w:rsid w:val="00E30418"/>
    <w:rsid w:val="00E33113"/>
    <w:rsid w:val="00E40822"/>
    <w:rsid w:val="00E42583"/>
    <w:rsid w:val="00E45531"/>
    <w:rsid w:val="00E509E4"/>
    <w:rsid w:val="00E517D7"/>
    <w:rsid w:val="00E54062"/>
    <w:rsid w:val="00E549B2"/>
    <w:rsid w:val="00E55146"/>
    <w:rsid w:val="00E566AC"/>
    <w:rsid w:val="00E573BD"/>
    <w:rsid w:val="00E62E76"/>
    <w:rsid w:val="00E63143"/>
    <w:rsid w:val="00E7180C"/>
    <w:rsid w:val="00E72975"/>
    <w:rsid w:val="00E7430F"/>
    <w:rsid w:val="00E816A9"/>
    <w:rsid w:val="00E8216F"/>
    <w:rsid w:val="00E82442"/>
    <w:rsid w:val="00E83B46"/>
    <w:rsid w:val="00E85F6A"/>
    <w:rsid w:val="00E860CA"/>
    <w:rsid w:val="00E86F96"/>
    <w:rsid w:val="00E87133"/>
    <w:rsid w:val="00E90C86"/>
    <w:rsid w:val="00E90D12"/>
    <w:rsid w:val="00E91340"/>
    <w:rsid w:val="00E92C64"/>
    <w:rsid w:val="00E95024"/>
    <w:rsid w:val="00E975C3"/>
    <w:rsid w:val="00EA0D93"/>
    <w:rsid w:val="00EA3A48"/>
    <w:rsid w:val="00EC6FAF"/>
    <w:rsid w:val="00ED025D"/>
    <w:rsid w:val="00ED0550"/>
    <w:rsid w:val="00ED08BF"/>
    <w:rsid w:val="00ED14DF"/>
    <w:rsid w:val="00ED1815"/>
    <w:rsid w:val="00ED7FF4"/>
    <w:rsid w:val="00EE1872"/>
    <w:rsid w:val="00EE3A88"/>
    <w:rsid w:val="00EE3D13"/>
    <w:rsid w:val="00EE6CA1"/>
    <w:rsid w:val="00EE6EB0"/>
    <w:rsid w:val="00EE7F82"/>
    <w:rsid w:val="00EF2739"/>
    <w:rsid w:val="00EF425C"/>
    <w:rsid w:val="00EF6746"/>
    <w:rsid w:val="00F0272A"/>
    <w:rsid w:val="00F04586"/>
    <w:rsid w:val="00F04FDC"/>
    <w:rsid w:val="00F07228"/>
    <w:rsid w:val="00F075ED"/>
    <w:rsid w:val="00F10A8E"/>
    <w:rsid w:val="00F1124C"/>
    <w:rsid w:val="00F11FBD"/>
    <w:rsid w:val="00F11FD6"/>
    <w:rsid w:val="00F15B78"/>
    <w:rsid w:val="00F176B0"/>
    <w:rsid w:val="00F20C48"/>
    <w:rsid w:val="00F21881"/>
    <w:rsid w:val="00F35DB3"/>
    <w:rsid w:val="00F40C54"/>
    <w:rsid w:val="00F43CD1"/>
    <w:rsid w:val="00F45612"/>
    <w:rsid w:val="00F46CE7"/>
    <w:rsid w:val="00F54769"/>
    <w:rsid w:val="00F5780C"/>
    <w:rsid w:val="00F6033F"/>
    <w:rsid w:val="00F618D5"/>
    <w:rsid w:val="00F67186"/>
    <w:rsid w:val="00F71BA8"/>
    <w:rsid w:val="00F72F0B"/>
    <w:rsid w:val="00F74C7F"/>
    <w:rsid w:val="00F77116"/>
    <w:rsid w:val="00F84AE5"/>
    <w:rsid w:val="00F86535"/>
    <w:rsid w:val="00F87970"/>
    <w:rsid w:val="00F91990"/>
    <w:rsid w:val="00F91B28"/>
    <w:rsid w:val="00FA0F45"/>
    <w:rsid w:val="00FA3BA5"/>
    <w:rsid w:val="00FA6772"/>
    <w:rsid w:val="00FB008B"/>
    <w:rsid w:val="00FB2B65"/>
    <w:rsid w:val="00FB31D1"/>
    <w:rsid w:val="00FB597A"/>
    <w:rsid w:val="00FC1D87"/>
    <w:rsid w:val="00FC353D"/>
    <w:rsid w:val="00FC5A3A"/>
    <w:rsid w:val="00FD0296"/>
    <w:rsid w:val="00FD3586"/>
    <w:rsid w:val="00FD4734"/>
    <w:rsid w:val="00FD5111"/>
    <w:rsid w:val="00FE20FD"/>
    <w:rsid w:val="00FE3431"/>
    <w:rsid w:val="00FE4AD1"/>
    <w:rsid w:val="00FE5BF1"/>
    <w:rsid w:val="00FF0489"/>
    <w:rsid w:val="00FF3DE6"/>
    <w:rsid w:val="00FF589D"/>
    <w:rsid w:val="081E0D0C"/>
    <w:rsid w:val="1EE57B4E"/>
    <w:rsid w:val="267B00FA"/>
    <w:rsid w:val="2824171E"/>
    <w:rsid w:val="2E143950"/>
    <w:rsid w:val="2E616170"/>
    <w:rsid w:val="2E6E1740"/>
    <w:rsid w:val="46C61AF0"/>
    <w:rsid w:val="50770315"/>
    <w:rsid w:val="569A73BE"/>
    <w:rsid w:val="5A4B1EFB"/>
    <w:rsid w:val="7FA5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0F3A00-856D-034E-80BF-AC31294B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qFormat="1"/>
    <w:lsdException w:name="footnote text" w:semiHidden="1" w:qFormat="1"/>
    <w:lsdException w:name="annotation text" w:semiHidden="1" w:uiPriority="99" w:qFormat="1"/>
    <w:lsdException w:name="header" w:uiPriority="99" w:qFormat="1"/>
    <w:lsdException w:name="footer" w:uiPriority="99" w:qFormat="1"/>
    <w:lsdException w:name="caption" w:uiPriority="35" w:qFormat="1"/>
    <w:lsdException w:name="table of figures" w:semiHidden="1" w:qFormat="1"/>
    <w:lsdException w:name="footnote reference" w:semiHidden="1" w:qFormat="1"/>
    <w:lsdException w:name="annotation reference" w:semiHidden="1" w:uiPriority="99" w:qFormat="1"/>
    <w:lsdException w:name="page number" w:qFormat="1"/>
    <w:lsdException w:name="endnote reference" w:semiHidden="1" w:qFormat="1"/>
    <w:lsdException w:name="endnote text" w:semiHidden="1"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Default Paragraph Font" w:semiHidden="1" w:uiPriority="1" w:unhideWhenUsed="1"/>
    <w:lsdException w:name="Body Text" w:qFormat="1"/>
    <w:lsdException w:name="Body Text Indent" w:qFormat="1"/>
    <w:lsdException w:name="Subtitle" w:qFormat="1"/>
    <w:lsdException w:name="Note Heading" w:qFormat="1"/>
    <w:lsdException w:name="Body Text 2" w:qFormat="1"/>
    <w:lsdException w:name="Body Text 3" w:qFormat="1"/>
    <w:lsdException w:name="Body Text Indent 3" w:qFormat="1"/>
    <w:lsdException w:name="Block Text" w:qFormat="1"/>
    <w:lsdException w:name="Hyperlink" w:uiPriority="99" w:qFormat="1"/>
    <w:lsdException w:name="FollowedHyperlink" w:qFormat="1"/>
    <w:lsdException w:name="Strong"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Preformatted" w:semiHidden="1" w:unhideWhenUsed="1" w:qFormat="1"/>
    <w:lsdException w:name="HTML Typewriter" w:semiHidden="1" w:unhideWhenUsed="1"/>
    <w:lsdException w:name="HTML Variable" w:semiHidden="1" w:unhideWhenUsed="1"/>
    <w:lsdException w:name="Normal Table" w:uiPriority="99"/>
    <w:lsdException w:name="annotation subject" w:semiHidden="1"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5">
    <w:name w:val="Normal"/>
    <w:qFormat/>
    <w:pPr>
      <w:widowControl w:val="0"/>
      <w:snapToGrid w:val="0"/>
      <w:spacing w:line="276" w:lineRule="auto"/>
      <w:jc w:val="both"/>
    </w:pPr>
    <w:rPr>
      <w:kern w:val="2"/>
      <w:sz w:val="21"/>
      <w:szCs w:val="21"/>
    </w:rPr>
  </w:style>
  <w:style w:type="paragraph" w:styleId="10">
    <w:name w:val="heading 1"/>
    <w:basedOn w:val="af5"/>
    <w:next w:val="af5"/>
    <w:link w:val="11"/>
    <w:uiPriority w:val="9"/>
    <w:qFormat/>
    <w:pPr>
      <w:keepNext/>
      <w:keepLines/>
      <w:spacing w:before="360" w:after="360" w:line="240" w:lineRule="auto"/>
      <w:jc w:val="center"/>
      <w:outlineLvl w:val="0"/>
    </w:pPr>
    <w:rPr>
      <w:rFonts w:eastAsia="黑体"/>
      <w:bCs/>
      <w:snapToGrid w:val="0"/>
      <w:kern w:val="44"/>
      <w:sz w:val="36"/>
      <w:szCs w:val="44"/>
    </w:rPr>
  </w:style>
  <w:style w:type="paragraph" w:styleId="22">
    <w:name w:val="heading 2"/>
    <w:basedOn w:val="af5"/>
    <w:next w:val="af5"/>
    <w:link w:val="23"/>
    <w:uiPriority w:val="9"/>
    <w:qFormat/>
    <w:pPr>
      <w:keepNext/>
      <w:keepLines/>
      <w:spacing w:after="80" w:line="240" w:lineRule="auto"/>
      <w:jc w:val="center"/>
      <w:outlineLvl w:val="1"/>
    </w:pPr>
    <w:rPr>
      <w:rFonts w:eastAsia="华文仿宋"/>
      <w:bCs/>
      <w:sz w:val="28"/>
      <w:szCs w:val="32"/>
    </w:rPr>
  </w:style>
  <w:style w:type="paragraph" w:styleId="31">
    <w:name w:val="heading 3"/>
    <w:basedOn w:val="af5"/>
    <w:next w:val="af5"/>
    <w:link w:val="32"/>
    <w:uiPriority w:val="9"/>
    <w:qFormat/>
    <w:pPr>
      <w:keepNext/>
      <w:keepLines/>
      <w:spacing w:before="300" w:after="120"/>
      <w:jc w:val="center"/>
      <w:outlineLvl w:val="2"/>
    </w:pPr>
    <w:rPr>
      <w:rFonts w:eastAsia="Times New Roman"/>
      <w:bCs/>
      <w:szCs w:val="22"/>
    </w:rPr>
  </w:style>
  <w:style w:type="paragraph" w:styleId="42">
    <w:name w:val="heading 4"/>
    <w:basedOn w:val="af5"/>
    <w:next w:val="af5"/>
    <w:qFormat/>
    <w:pPr>
      <w:keepNext/>
      <w:spacing w:before="260" w:after="260"/>
      <w:jc w:val="left"/>
      <w:outlineLvl w:val="3"/>
    </w:pPr>
    <w:rPr>
      <w:rFonts w:eastAsia="黑体"/>
      <w:b/>
      <w:sz w:val="28"/>
      <w:szCs w:val="16"/>
    </w:rPr>
  </w:style>
  <w:style w:type="paragraph" w:styleId="51">
    <w:name w:val="heading 5"/>
    <w:basedOn w:val="af5"/>
    <w:next w:val="af5"/>
    <w:qFormat/>
    <w:pPr>
      <w:keepNext/>
      <w:outlineLvl w:val="4"/>
    </w:pPr>
    <w:rPr>
      <w:rFonts w:eastAsia="方正黑体简体"/>
      <w:bCs/>
      <w:szCs w:val="18"/>
    </w:rPr>
  </w:style>
  <w:style w:type="paragraph" w:styleId="6">
    <w:name w:val="heading 6"/>
    <w:basedOn w:val="af5"/>
    <w:next w:val="af5"/>
    <w:qFormat/>
    <w:pPr>
      <w:keepNext/>
      <w:keepLines/>
      <w:spacing w:line="250" w:lineRule="auto"/>
      <w:ind w:left="454" w:hanging="454"/>
      <w:outlineLvl w:val="5"/>
    </w:pPr>
    <w:rPr>
      <w:rFonts w:eastAsia="方正黑体简体"/>
      <w:bCs/>
    </w:rPr>
  </w:style>
  <w:style w:type="paragraph" w:styleId="7">
    <w:name w:val="heading 7"/>
    <w:basedOn w:val="af5"/>
    <w:next w:val="af5"/>
    <w:qFormat/>
    <w:pPr>
      <w:keepNext/>
      <w:spacing w:before="400"/>
      <w:ind w:left="454" w:right="454"/>
      <w:jc w:val="center"/>
      <w:outlineLvl w:val="6"/>
    </w:pPr>
    <w:rPr>
      <w:b/>
      <w:bCs/>
      <w:sz w:val="28"/>
    </w:rPr>
  </w:style>
  <w:style w:type="paragraph" w:styleId="8">
    <w:name w:val="heading 8"/>
    <w:basedOn w:val="af5"/>
    <w:next w:val="af5"/>
    <w:qFormat/>
    <w:pPr>
      <w:keepNext/>
      <w:outlineLvl w:val="7"/>
    </w:pPr>
    <w:rPr>
      <w:rFonts w:eastAsia="黑体"/>
      <w:b/>
      <w:bCs/>
      <w:sz w:val="23"/>
    </w:rPr>
  </w:style>
  <w:style w:type="paragraph" w:styleId="9">
    <w:name w:val="heading 9"/>
    <w:basedOn w:val="af5"/>
    <w:next w:val="af5"/>
    <w:qFormat/>
    <w:pPr>
      <w:keepNext/>
      <w:spacing w:line="0" w:lineRule="atLeast"/>
      <w:jc w:val="center"/>
      <w:outlineLvl w:val="8"/>
    </w:pPr>
    <w:rPr>
      <w:i/>
      <w:iCs/>
      <w:sz w:val="18"/>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styleId="2">
    <w:name w:val="List Number 2"/>
    <w:basedOn w:val="af5"/>
    <w:qFormat/>
    <w:pPr>
      <w:numPr>
        <w:numId w:val="1"/>
      </w:numPr>
      <w:spacing w:after="40"/>
      <w:ind w:leftChars="200" w:left="200" w:hangingChars="200" w:hanging="200"/>
    </w:pPr>
  </w:style>
  <w:style w:type="paragraph" w:styleId="af9">
    <w:name w:val="Note Heading"/>
    <w:basedOn w:val="af5"/>
    <w:next w:val="af5"/>
    <w:qFormat/>
    <w:pPr>
      <w:spacing w:after="40"/>
      <w:jc w:val="center"/>
    </w:pPr>
  </w:style>
  <w:style w:type="paragraph" w:styleId="40">
    <w:name w:val="List Bullet 4"/>
    <w:basedOn w:val="af5"/>
    <w:qFormat/>
    <w:pPr>
      <w:numPr>
        <w:numId w:val="2"/>
      </w:numPr>
      <w:spacing w:after="40"/>
      <w:ind w:leftChars="600" w:left="600" w:hangingChars="200" w:hanging="200"/>
    </w:pPr>
  </w:style>
  <w:style w:type="paragraph" w:styleId="a">
    <w:name w:val="List Number"/>
    <w:basedOn w:val="af5"/>
    <w:qFormat/>
    <w:pPr>
      <w:numPr>
        <w:numId w:val="3"/>
      </w:numPr>
      <w:tabs>
        <w:tab w:val="clear" w:pos="360"/>
        <w:tab w:val="left" w:pos="720"/>
      </w:tabs>
      <w:snapToGrid/>
      <w:spacing w:line="240" w:lineRule="auto"/>
      <w:ind w:left="357" w:hanging="357"/>
    </w:pPr>
    <w:rPr>
      <w:rFonts w:eastAsia="楷体_GB2312"/>
      <w:szCs w:val="20"/>
    </w:rPr>
  </w:style>
  <w:style w:type="paragraph" w:styleId="afa">
    <w:name w:val="Normal Indent"/>
    <w:basedOn w:val="af5"/>
    <w:qFormat/>
    <w:pPr>
      <w:snapToGrid/>
      <w:spacing w:line="240" w:lineRule="auto"/>
    </w:pPr>
    <w:rPr>
      <w:sz w:val="24"/>
      <w:szCs w:val="20"/>
    </w:rPr>
  </w:style>
  <w:style w:type="paragraph" w:styleId="afb">
    <w:name w:val="caption"/>
    <w:basedOn w:val="af5"/>
    <w:next w:val="af5"/>
    <w:uiPriority w:val="35"/>
    <w:qFormat/>
    <w:pPr>
      <w:widowControl/>
      <w:snapToGrid/>
      <w:spacing w:line="300" w:lineRule="auto"/>
      <w:jc w:val="center"/>
    </w:pPr>
    <w:rPr>
      <w:bCs/>
      <w:kern w:val="0"/>
    </w:rPr>
  </w:style>
  <w:style w:type="paragraph" w:styleId="a0">
    <w:name w:val="List Bullet"/>
    <w:basedOn w:val="af5"/>
    <w:qFormat/>
    <w:pPr>
      <w:numPr>
        <w:numId w:val="4"/>
      </w:numPr>
      <w:spacing w:after="40"/>
      <w:ind w:hangingChars="200" w:hanging="200"/>
    </w:pPr>
  </w:style>
  <w:style w:type="paragraph" w:styleId="afc">
    <w:name w:val="Document Map"/>
    <w:basedOn w:val="af5"/>
    <w:semiHidden/>
    <w:qFormat/>
    <w:pPr>
      <w:shd w:val="clear" w:color="auto" w:fill="000080"/>
      <w:snapToGrid/>
      <w:spacing w:line="240" w:lineRule="auto"/>
    </w:pPr>
    <w:rPr>
      <w:szCs w:val="24"/>
    </w:rPr>
  </w:style>
  <w:style w:type="paragraph" w:styleId="afd">
    <w:name w:val="annotation text"/>
    <w:basedOn w:val="af5"/>
    <w:link w:val="afe"/>
    <w:uiPriority w:val="99"/>
    <w:semiHidden/>
    <w:qFormat/>
    <w:pPr>
      <w:snapToGrid/>
      <w:spacing w:line="240" w:lineRule="auto"/>
      <w:jc w:val="left"/>
    </w:pPr>
    <w:rPr>
      <w:szCs w:val="24"/>
    </w:rPr>
  </w:style>
  <w:style w:type="paragraph" w:styleId="33">
    <w:name w:val="Body Text 3"/>
    <w:basedOn w:val="af5"/>
    <w:qFormat/>
    <w:pPr>
      <w:spacing w:line="0" w:lineRule="atLeast"/>
      <w:jc w:val="center"/>
    </w:pPr>
    <w:rPr>
      <w:b/>
      <w:bCs/>
      <w:sz w:val="18"/>
    </w:rPr>
  </w:style>
  <w:style w:type="paragraph" w:styleId="30">
    <w:name w:val="List Bullet 3"/>
    <w:basedOn w:val="af5"/>
    <w:qFormat/>
    <w:pPr>
      <w:numPr>
        <w:numId w:val="5"/>
      </w:numPr>
      <w:spacing w:after="40"/>
      <w:ind w:leftChars="400" w:left="400" w:hangingChars="200" w:hanging="200"/>
    </w:pPr>
  </w:style>
  <w:style w:type="paragraph" w:styleId="aff">
    <w:name w:val="Body Text"/>
    <w:basedOn w:val="af5"/>
    <w:qFormat/>
    <w:pPr>
      <w:spacing w:line="269" w:lineRule="auto"/>
    </w:pPr>
    <w:rPr>
      <w:sz w:val="18"/>
    </w:rPr>
  </w:style>
  <w:style w:type="paragraph" w:styleId="aff0">
    <w:name w:val="Body Text Indent"/>
    <w:basedOn w:val="af5"/>
    <w:qFormat/>
    <w:pPr>
      <w:adjustRightInd w:val="0"/>
      <w:snapToGrid/>
      <w:spacing w:line="320" w:lineRule="atLeast"/>
      <w:textAlignment w:val="baseline"/>
    </w:pPr>
    <w:rPr>
      <w:rFonts w:ascii="宋体"/>
      <w:kern w:val="0"/>
      <w:szCs w:val="20"/>
    </w:rPr>
  </w:style>
  <w:style w:type="paragraph" w:styleId="3">
    <w:name w:val="List Number 3"/>
    <w:basedOn w:val="af5"/>
    <w:qFormat/>
    <w:pPr>
      <w:numPr>
        <w:numId w:val="6"/>
      </w:numPr>
      <w:spacing w:after="40"/>
      <w:ind w:leftChars="400" w:left="400" w:hangingChars="200" w:hanging="200"/>
    </w:pPr>
  </w:style>
  <w:style w:type="paragraph" w:styleId="aff1">
    <w:name w:val="Block Text"/>
    <w:basedOn w:val="af5"/>
    <w:qFormat/>
    <w:pPr>
      <w:spacing w:line="240" w:lineRule="auto"/>
      <w:ind w:left="1134" w:right="454"/>
    </w:pPr>
    <w:rPr>
      <w:sz w:val="17"/>
      <w:szCs w:val="18"/>
    </w:rPr>
  </w:style>
  <w:style w:type="paragraph" w:styleId="20">
    <w:name w:val="List Bullet 2"/>
    <w:basedOn w:val="af5"/>
    <w:qFormat/>
    <w:pPr>
      <w:numPr>
        <w:numId w:val="7"/>
      </w:numPr>
      <w:spacing w:after="40"/>
    </w:pPr>
  </w:style>
  <w:style w:type="paragraph" w:styleId="50">
    <w:name w:val="List Bullet 5"/>
    <w:basedOn w:val="af5"/>
    <w:qFormat/>
    <w:pPr>
      <w:numPr>
        <w:numId w:val="8"/>
      </w:numPr>
      <w:spacing w:after="40"/>
      <w:ind w:leftChars="800" w:left="800" w:hangingChars="200" w:hanging="200"/>
    </w:pPr>
  </w:style>
  <w:style w:type="paragraph" w:styleId="4">
    <w:name w:val="List Number 4"/>
    <w:basedOn w:val="af5"/>
    <w:qFormat/>
    <w:pPr>
      <w:numPr>
        <w:numId w:val="9"/>
      </w:numPr>
      <w:spacing w:after="40"/>
      <w:ind w:leftChars="600" w:left="600" w:hangingChars="200" w:hanging="200"/>
    </w:pPr>
  </w:style>
  <w:style w:type="paragraph" w:styleId="24">
    <w:name w:val="Body Text Indent 2"/>
    <w:basedOn w:val="af5"/>
    <w:pPr>
      <w:adjustRightInd w:val="0"/>
      <w:spacing w:line="380" w:lineRule="atLeast"/>
      <w:ind w:firstLine="435"/>
    </w:pPr>
    <w:rPr>
      <w:color w:val="3366FF"/>
      <w:kern w:val="0"/>
      <w:szCs w:val="20"/>
    </w:rPr>
  </w:style>
  <w:style w:type="paragraph" w:styleId="a3">
    <w:name w:val="endnote text"/>
    <w:basedOn w:val="af5"/>
    <w:semiHidden/>
    <w:qFormat/>
    <w:pPr>
      <w:numPr>
        <w:numId w:val="10"/>
      </w:numPr>
      <w:tabs>
        <w:tab w:val="left" w:pos="240"/>
      </w:tabs>
      <w:spacing w:before="60" w:line="320" w:lineRule="exact"/>
      <w:jc w:val="left"/>
    </w:pPr>
    <w:rPr>
      <w:szCs w:val="24"/>
    </w:rPr>
  </w:style>
  <w:style w:type="paragraph" w:styleId="aff2">
    <w:name w:val="Balloon Text"/>
    <w:basedOn w:val="af5"/>
    <w:link w:val="aff3"/>
    <w:uiPriority w:val="99"/>
    <w:semiHidden/>
    <w:qFormat/>
    <w:pPr>
      <w:snapToGrid/>
      <w:spacing w:line="240" w:lineRule="auto"/>
    </w:pPr>
    <w:rPr>
      <w:sz w:val="18"/>
      <w:szCs w:val="18"/>
    </w:rPr>
  </w:style>
  <w:style w:type="paragraph" w:styleId="aff4">
    <w:name w:val="footer"/>
    <w:basedOn w:val="af5"/>
    <w:link w:val="aff5"/>
    <w:uiPriority w:val="99"/>
    <w:qFormat/>
    <w:pPr>
      <w:tabs>
        <w:tab w:val="center" w:pos="4153"/>
        <w:tab w:val="right" w:pos="8306"/>
      </w:tabs>
      <w:spacing w:line="240" w:lineRule="auto"/>
      <w:jc w:val="left"/>
    </w:pPr>
    <w:rPr>
      <w:sz w:val="18"/>
      <w:szCs w:val="18"/>
    </w:rPr>
  </w:style>
  <w:style w:type="paragraph" w:styleId="aff6">
    <w:name w:val="header"/>
    <w:basedOn w:val="af5"/>
    <w:link w:val="aff7"/>
    <w:uiPriority w:val="99"/>
    <w:qFormat/>
    <w:pPr>
      <w:pBdr>
        <w:bottom w:val="single" w:sz="6" w:space="1" w:color="auto"/>
      </w:pBdr>
      <w:tabs>
        <w:tab w:val="center" w:pos="4153"/>
        <w:tab w:val="right" w:pos="8306"/>
      </w:tabs>
      <w:spacing w:line="240" w:lineRule="auto"/>
      <w:jc w:val="center"/>
    </w:pPr>
    <w:rPr>
      <w:sz w:val="18"/>
      <w:szCs w:val="18"/>
    </w:rPr>
  </w:style>
  <w:style w:type="paragraph" w:styleId="5">
    <w:name w:val="List Number 5"/>
    <w:basedOn w:val="af5"/>
    <w:qFormat/>
    <w:pPr>
      <w:numPr>
        <w:numId w:val="11"/>
      </w:numPr>
      <w:spacing w:after="40"/>
      <w:ind w:leftChars="800" w:left="800" w:hangingChars="200" w:hanging="200"/>
    </w:pPr>
  </w:style>
  <w:style w:type="paragraph" w:styleId="aff8">
    <w:name w:val="List"/>
    <w:basedOn w:val="af5"/>
    <w:pPr>
      <w:snapToGrid/>
      <w:spacing w:line="240" w:lineRule="auto"/>
      <w:ind w:left="200" w:hangingChars="200" w:hanging="200"/>
    </w:pPr>
    <w:rPr>
      <w:szCs w:val="24"/>
    </w:rPr>
  </w:style>
  <w:style w:type="paragraph" w:styleId="aff9">
    <w:name w:val="footnote text"/>
    <w:basedOn w:val="aff4"/>
    <w:semiHidden/>
    <w:qFormat/>
    <w:pPr>
      <w:tabs>
        <w:tab w:val="clear" w:pos="4153"/>
        <w:tab w:val="clear" w:pos="8306"/>
      </w:tabs>
    </w:pPr>
    <w:rPr>
      <w:sz w:val="15"/>
    </w:rPr>
  </w:style>
  <w:style w:type="paragraph" w:styleId="34">
    <w:name w:val="Body Text Indent 3"/>
    <w:basedOn w:val="af5"/>
    <w:qFormat/>
    <w:rPr>
      <w:sz w:val="18"/>
    </w:rPr>
  </w:style>
  <w:style w:type="paragraph" w:styleId="affa">
    <w:name w:val="table of figures"/>
    <w:basedOn w:val="af5"/>
    <w:next w:val="af5"/>
    <w:semiHidden/>
    <w:qFormat/>
    <w:pPr>
      <w:spacing w:line="250" w:lineRule="exact"/>
      <w:ind w:left="340" w:hanging="340"/>
    </w:pPr>
    <w:rPr>
      <w:sz w:val="16"/>
    </w:rPr>
  </w:style>
  <w:style w:type="paragraph" w:styleId="25">
    <w:name w:val="Body Text 2"/>
    <w:basedOn w:val="af5"/>
    <w:qFormat/>
    <w:rPr>
      <w:kern w:val="0"/>
      <w:sz w:val="16"/>
    </w:rPr>
  </w:style>
  <w:style w:type="paragraph" w:styleId="HTML">
    <w:name w:val="HTML Preformatted"/>
    <w:basedOn w:val="af5"/>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cs="宋体"/>
      <w:kern w:val="0"/>
      <w:sz w:val="24"/>
      <w:szCs w:val="24"/>
    </w:rPr>
  </w:style>
  <w:style w:type="paragraph" w:styleId="affb">
    <w:name w:val="Normal (Web)"/>
    <w:basedOn w:val="af5"/>
    <w:uiPriority w:val="99"/>
    <w:qFormat/>
    <w:pPr>
      <w:widowControl/>
      <w:snapToGrid/>
      <w:spacing w:before="100" w:beforeAutospacing="1" w:after="100" w:afterAutospacing="1" w:line="240" w:lineRule="auto"/>
      <w:jc w:val="left"/>
    </w:pPr>
    <w:rPr>
      <w:rFonts w:ascii="宋体" w:hAnsi="宋体"/>
      <w:kern w:val="0"/>
      <w:sz w:val="24"/>
      <w:szCs w:val="24"/>
    </w:rPr>
  </w:style>
  <w:style w:type="paragraph" w:styleId="affc">
    <w:name w:val="Title"/>
    <w:basedOn w:val="af5"/>
    <w:next w:val="af5"/>
    <w:qFormat/>
    <w:pPr>
      <w:overflowPunct w:val="0"/>
      <w:snapToGrid/>
      <w:spacing w:before="240" w:after="60" w:line="240" w:lineRule="auto"/>
      <w:jc w:val="center"/>
      <w:outlineLvl w:val="0"/>
    </w:pPr>
    <w:rPr>
      <w:rFonts w:ascii="Cambria" w:hAnsi="Cambria"/>
      <w:sz w:val="32"/>
      <w:szCs w:val="32"/>
    </w:rPr>
  </w:style>
  <w:style w:type="paragraph" w:styleId="affd">
    <w:name w:val="annotation subject"/>
    <w:basedOn w:val="afd"/>
    <w:next w:val="afd"/>
    <w:link w:val="affe"/>
    <w:uiPriority w:val="99"/>
    <w:semiHidden/>
    <w:qFormat/>
    <w:rPr>
      <w:b/>
      <w:bCs/>
    </w:rPr>
  </w:style>
  <w:style w:type="table" w:styleId="afff">
    <w:name w:val="Table Grid"/>
    <w:basedOn w:val="af7"/>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0">
    <w:name w:val="Strong"/>
    <w:qFormat/>
    <w:rPr>
      <w:b/>
      <w:bCs/>
    </w:rPr>
  </w:style>
  <w:style w:type="character" w:styleId="afff1">
    <w:name w:val="endnote reference"/>
    <w:semiHidden/>
    <w:qFormat/>
    <w:rPr>
      <w:vertAlign w:val="superscript"/>
    </w:rPr>
  </w:style>
  <w:style w:type="character" w:styleId="afff2">
    <w:name w:val="page number"/>
    <w:basedOn w:val="af6"/>
    <w:qFormat/>
  </w:style>
  <w:style w:type="character" w:styleId="afff3">
    <w:name w:val="FollowedHyperlink"/>
    <w:qFormat/>
    <w:rPr>
      <w:color w:val="800080"/>
      <w:u w:val="single"/>
    </w:rPr>
  </w:style>
  <w:style w:type="character" w:styleId="afff4">
    <w:name w:val="Emphasis"/>
    <w:uiPriority w:val="20"/>
    <w:qFormat/>
    <w:rPr>
      <w:color w:val="CC0000"/>
    </w:rPr>
  </w:style>
  <w:style w:type="character" w:styleId="afff5">
    <w:name w:val="Hyperlink"/>
    <w:uiPriority w:val="99"/>
    <w:qFormat/>
    <w:rPr>
      <w:color w:val="0000FF"/>
      <w:u w:val="single"/>
    </w:rPr>
  </w:style>
  <w:style w:type="character" w:styleId="afff6">
    <w:name w:val="annotation reference"/>
    <w:uiPriority w:val="99"/>
    <w:semiHidden/>
    <w:qFormat/>
    <w:rPr>
      <w:sz w:val="21"/>
      <w:szCs w:val="21"/>
    </w:rPr>
  </w:style>
  <w:style w:type="character" w:styleId="afff7">
    <w:name w:val="footnote reference"/>
    <w:semiHidden/>
    <w:qFormat/>
    <w:rPr>
      <w:vertAlign w:val="superscript"/>
    </w:rPr>
  </w:style>
  <w:style w:type="character" w:customStyle="1" w:styleId="Heading1Char">
    <w:name w:val="Heading 1 Char"/>
    <w:qFormat/>
    <w:locked/>
    <w:rPr>
      <w:rFonts w:eastAsia="黑体"/>
      <w:bCs/>
      <w:snapToGrid w:val="0"/>
      <w:kern w:val="44"/>
      <w:sz w:val="36"/>
      <w:szCs w:val="44"/>
      <w:lang w:val="en-US" w:eastAsia="zh-CN" w:bidi="ar-SA"/>
    </w:rPr>
  </w:style>
  <w:style w:type="character" w:customStyle="1" w:styleId="Heading2Char">
    <w:name w:val="Heading 2 Char"/>
    <w:qFormat/>
    <w:locked/>
    <w:rPr>
      <w:rFonts w:eastAsia="华文仿宋"/>
      <w:bCs/>
      <w:kern w:val="2"/>
      <w:sz w:val="28"/>
      <w:szCs w:val="32"/>
      <w:lang w:val="en-US" w:eastAsia="zh-CN" w:bidi="ar-SA"/>
    </w:rPr>
  </w:style>
  <w:style w:type="character" w:customStyle="1" w:styleId="Heading3Char">
    <w:name w:val="Heading 3 Char"/>
    <w:qFormat/>
    <w:locked/>
    <w:rPr>
      <w:bCs/>
      <w:kern w:val="2"/>
      <w:sz w:val="21"/>
      <w:szCs w:val="22"/>
      <w:lang w:val="en-US" w:eastAsia="zh-CN" w:bidi="ar-SA"/>
    </w:rPr>
  </w:style>
  <w:style w:type="character" w:customStyle="1" w:styleId="Heading4Char">
    <w:name w:val="Heading 4 Char"/>
    <w:qFormat/>
    <w:locked/>
    <w:rPr>
      <w:rFonts w:eastAsia="黑体"/>
      <w:b/>
      <w:kern w:val="2"/>
      <w:sz w:val="28"/>
      <w:szCs w:val="16"/>
      <w:lang w:val="en-US" w:eastAsia="zh-CN" w:bidi="ar-SA"/>
    </w:rPr>
  </w:style>
  <w:style w:type="paragraph" w:customStyle="1" w:styleId="12">
    <w:name w:val="样式1"/>
    <w:basedOn w:val="af5"/>
    <w:semiHidden/>
    <w:qFormat/>
    <w:pPr>
      <w:spacing w:after="240"/>
      <w:jc w:val="center"/>
    </w:pPr>
    <w:rPr>
      <w:sz w:val="18"/>
    </w:rPr>
  </w:style>
  <w:style w:type="paragraph" w:customStyle="1" w:styleId="26">
    <w:name w:val="样式2"/>
    <w:basedOn w:val="af5"/>
    <w:semiHidden/>
    <w:qFormat/>
    <w:pPr>
      <w:spacing w:after="360" w:line="259" w:lineRule="auto"/>
      <w:ind w:left="454" w:right="454"/>
    </w:pPr>
    <w:rPr>
      <w:snapToGrid w:val="0"/>
      <w:szCs w:val="24"/>
    </w:rPr>
  </w:style>
  <w:style w:type="paragraph" w:customStyle="1" w:styleId="43">
    <w:name w:val="样式4"/>
    <w:basedOn w:val="af5"/>
    <w:semiHidden/>
    <w:qFormat/>
    <w:pPr>
      <w:spacing w:line="312" w:lineRule="auto"/>
    </w:pPr>
    <w:rPr>
      <w:sz w:val="19"/>
    </w:rPr>
  </w:style>
  <w:style w:type="character" w:customStyle="1" w:styleId="FooterChar">
    <w:name w:val="Footer Char"/>
    <w:qFormat/>
    <w:locked/>
    <w:rPr>
      <w:rFonts w:eastAsia="宋体"/>
      <w:kern w:val="2"/>
      <w:sz w:val="18"/>
      <w:szCs w:val="18"/>
      <w:lang w:val="en-US" w:eastAsia="zh-CN" w:bidi="ar-SA"/>
    </w:rPr>
  </w:style>
  <w:style w:type="paragraph" w:customStyle="1" w:styleId="52">
    <w:name w:val="标题5"/>
    <w:basedOn w:val="af5"/>
    <w:semiHidden/>
    <w:qFormat/>
    <w:pPr>
      <w:spacing w:before="120" w:after="120"/>
      <w:jc w:val="center"/>
      <w:outlineLvl w:val="4"/>
    </w:pPr>
    <w:rPr>
      <w:rFonts w:eastAsia="方正黑体简体"/>
      <w:bCs/>
      <w:color w:val="000000"/>
    </w:rPr>
  </w:style>
  <w:style w:type="paragraph" w:customStyle="1" w:styleId="70">
    <w:name w:val="标题7"/>
    <w:basedOn w:val="af5"/>
    <w:semiHidden/>
    <w:qFormat/>
    <w:pPr>
      <w:spacing w:before="1080" w:after="360"/>
      <w:jc w:val="center"/>
      <w:outlineLvl w:val="6"/>
    </w:pPr>
    <w:rPr>
      <w:b/>
      <w:bCs/>
      <w:color w:val="000000"/>
      <w:sz w:val="24"/>
    </w:rPr>
  </w:style>
  <w:style w:type="paragraph" w:customStyle="1" w:styleId="80">
    <w:name w:val="标题8"/>
    <w:basedOn w:val="af5"/>
    <w:semiHidden/>
    <w:qFormat/>
    <w:pPr>
      <w:spacing w:before="300" w:after="120"/>
      <w:ind w:left="454" w:right="454"/>
      <w:jc w:val="center"/>
      <w:outlineLvl w:val="7"/>
    </w:pPr>
    <w:rPr>
      <w:color w:val="000000"/>
    </w:rPr>
  </w:style>
  <w:style w:type="paragraph" w:customStyle="1" w:styleId="35">
    <w:name w:val="样式3"/>
    <w:basedOn w:val="af5"/>
    <w:semiHidden/>
    <w:qFormat/>
    <w:pPr>
      <w:spacing w:after="140"/>
      <w:ind w:left="454" w:right="454"/>
      <w:jc w:val="left"/>
    </w:pPr>
    <w:rPr>
      <w:color w:val="000000"/>
      <w:sz w:val="17"/>
      <w:szCs w:val="18"/>
    </w:rPr>
  </w:style>
  <w:style w:type="character" w:customStyle="1" w:styleId="Char">
    <w:name w:val="页脚 Char"/>
    <w:semiHidden/>
    <w:qFormat/>
    <w:rPr>
      <w:kern w:val="2"/>
      <w:sz w:val="18"/>
      <w:szCs w:val="18"/>
    </w:rPr>
  </w:style>
  <w:style w:type="paragraph" w:customStyle="1" w:styleId="a5">
    <w:name w:val="参考文献"/>
    <w:basedOn w:val="af5"/>
    <w:qFormat/>
    <w:pPr>
      <w:numPr>
        <w:numId w:val="12"/>
      </w:numPr>
      <w:spacing w:line="260" w:lineRule="exact"/>
    </w:pPr>
    <w:rPr>
      <w:snapToGrid w:val="0"/>
      <w:color w:val="000000"/>
      <w:sz w:val="16"/>
      <w:szCs w:val="18"/>
    </w:rPr>
  </w:style>
  <w:style w:type="paragraph" w:customStyle="1" w:styleId="afff8">
    <w:name w:val="英文标题"/>
    <w:basedOn w:val="af5"/>
    <w:semiHidden/>
    <w:qFormat/>
    <w:pPr>
      <w:spacing w:before="400"/>
      <w:ind w:left="454" w:right="454"/>
      <w:jc w:val="center"/>
    </w:pPr>
    <w:rPr>
      <w:b/>
      <w:sz w:val="26"/>
      <w:szCs w:val="26"/>
    </w:rPr>
  </w:style>
  <w:style w:type="character" w:customStyle="1" w:styleId="BodyTextChar">
    <w:name w:val="Body Text Char"/>
    <w:qFormat/>
    <w:locked/>
    <w:rPr>
      <w:rFonts w:eastAsia="宋体"/>
      <w:kern w:val="2"/>
      <w:sz w:val="18"/>
      <w:szCs w:val="21"/>
      <w:lang w:val="en-US" w:eastAsia="zh-CN" w:bidi="ar-SA"/>
    </w:rPr>
  </w:style>
  <w:style w:type="paragraph" w:customStyle="1" w:styleId="Default">
    <w:name w:val="Default"/>
    <w:semiHidden/>
    <w:qFormat/>
    <w:pPr>
      <w:widowControl w:val="0"/>
      <w:autoSpaceDE w:val="0"/>
      <w:autoSpaceDN w:val="0"/>
      <w:adjustRightInd w:val="0"/>
    </w:pPr>
    <w:rPr>
      <w:rFonts w:ascii="宋体"/>
      <w:color w:val="000000"/>
      <w:sz w:val="24"/>
      <w:szCs w:val="24"/>
    </w:rPr>
  </w:style>
  <w:style w:type="character" w:customStyle="1" w:styleId="CharChar6">
    <w:name w:val="Char Char6"/>
    <w:semiHidden/>
    <w:qFormat/>
    <w:rPr>
      <w:rFonts w:eastAsia="宋体"/>
      <w:kern w:val="2"/>
      <w:sz w:val="21"/>
      <w:szCs w:val="24"/>
      <w:lang w:val="en-US" w:eastAsia="zh-CN" w:bidi="ar-SA"/>
    </w:rPr>
  </w:style>
  <w:style w:type="character" w:customStyle="1" w:styleId="word">
    <w:name w:val="word"/>
    <w:basedOn w:val="af6"/>
    <w:semiHidden/>
    <w:qFormat/>
  </w:style>
  <w:style w:type="paragraph" w:customStyle="1" w:styleId="Char0">
    <w:name w:val="Char"/>
    <w:basedOn w:val="af5"/>
    <w:semiHidden/>
    <w:qFormat/>
    <w:pPr>
      <w:widowControl/>
      <w:snapToGrid/>
      <w:spacing w:after="160" w:line="240" w:lineRule="exact"/>
      <w:jc w:val="left"/>
    </w:pPr>
    <w:rPr>
      <w:rFonts w:ascii="Arial" w:eastAsia="Times New Roman" w:hAnsi="Arial"/>
      <w:b/>
      <w:kern w:val="0"/>
      <w:sz w:val="24"/>
      <w:szCs w:val="24"/>
      <w:lang w:eastAsia="en-US"/>
    </w:rPr>
  </w:style>
  <w:style w:type="paragraph" w:customStyle="1" w:styleId="13">
    <w:name w:val="正文首行缩进1"/>
    <w:basedOn w:val="af5"/>
    <w:qFormat/>
    <w:pPr>
      <w:snapToGrid/>
      <w:spacing w:line="240" w:lineRule="auto"/>
      <w:ind w:firstLineChars="200" w:firstLine="498"/>
    </w:pPr>
    <w:rPr>
      <w:sz w:val="24"/>
      <w:szCs w:val="20"/>
    </w:rPr>
  </w:style>
  <w:style w:type="character" w:customStyle="1" w:styleId="CharChar2">
    <w:name w:val="Char Char2"/>
    <w:semiHidden/>
    <w:qFormat/>
    <w:rPr>
      <w:rFonts w:eastAsia="宋体"/>
      <w:kern w:val="2"/>
      <w:sz w:val="24"/>
      <w:lang w:val="en-US" w:eastAsia="zh-CN" w:bidi="ar-SA"/>
    </w:rPr>
  </w:style>
  <w:style w:type="character" w:customStyle="1" w:styleId="CommentTextChar">
    <w:name w:val="Comment Text Char"/>
    <w:qFormat/>
    <w:locked/>
    <w:rPr>
      <w:rFonts w:eastAsia="宋体"/>
      <w:kern w:val="2"/>
      <w:sz w:val="21"/>
      <w:szCs w:val="24"/>
      <w:lang w:val="en-US" w:eastAsia="zh-CN" w:bidi="ar-SA"/>
    </w:rPr>
  </w:style>
  <w:style w:type="character" w:customStyle="1" w:styleId="CommentSubjectChar">
    <w:name w:val="Comment Subject Char"/>
    <w:semiHidden/>
    <w:qFormat/>
    <w:locked/>
    <w:rPr>
      <w:rFonts w:eastAsia="宋体"/>
      <w:b/>
      <w:bCs/>
      <w:kern w:val="2"/>
      <w:sz w:val="21"/>
      <w:szCs w:val="24"/>
      <w:lang w:val="en-US" w:eastAsia="zh-CN" w:bidi="ar-SA"/>
    </w:rPr>
  </w:style>
  <w:style w:type="character" w:customStyle="1" w:styleId="s5style5">
    <w:name w:val="s5 style5"/>
    <w:basedOn w:val="af6"/>
    <w:semiHidden/>
    <w:qFormat/>
  </w:style>
  <w:style w:type="character" w:customStyle="1" w:styleId="pubtitle">
    <w:name w:val="pubtitle"/>
    <w:basedOn w:val="af6"/>
    <w:semiHidden/>
    <w:qFormat/>
  </w:style>
  <w:style w:type="character" w:customStyle="1" w:styleId="datatitle1">
    <w:name w:val="datatitle1"/>
    <w:semiHidden/>
    <w:qFormat/>
    <w:rPr>
      <w:b/>
      <w:bCs/>
      <w:color w:val="10619F"/>
      <w:sz w:val="18"/>
      <w:szCs w:val="18"/>
    </w:rPr>
  </w:style>
  <w:style w:type="paragraph" w:customStyle="1" w:styleId="style1">
    <w:name w:val="style1"/>
    <w:basedOn w:val="af5"/>
    <w:semiHidden/>
    <w:qFormat/>
    <w:pPr>
      <w:widowControl/>
      <w:snapToGrid/>
      <w:spacing w:before="100" w:beforeAutospacing="1" w:after="100" w:afterAutospacing="1" w:line="240" w:lineRule="auto"/>
      <w:jc w:val="left"/>
    </w:pPr>
    <w:rPr>
      <w:rFonts w:ascii="宋体" w:hAnsi="宋体"/>
      <w:kern w:val="0"/>
      <w:sz w:val="18"/>
      <w:szCs w:val="18"/>
    </w:rPr>
  </w:style>
  <w:style w:type="paragraph" w:customStyle="1" w:styleId="CharCharCharChar">
    <w:name w:val="Char Char Char Char"/>
    <w:basedOn w:val="af5"/>
    <w:semiHidden/>
    <w:qFormat/>
    <w:pPr>
      <w:snapToGrid/>
      <w:spacing w:line="240" w:lineRule="auto"/>
    </w:pPr>
    <w:rPr>
      <w:rFonts w:ascii="Tahoma" w:hAnsi="Tahoma"/>
      <w:sz w:val="24"/>
      <w:szCs w:val="20"/>
    </w:rPr>
  </w:style>
  <w:style w:type="paragraph" w:customStyle="1" w:styleId="CharCharCharCharCharCharCharCharChar">
    <w:name w:val="Char Char Char Char Char Char Char Char Char"/>
    <w:basedOn w:val="af5"/>
    <w:semiHidden/>
    <w:qFormat/>
    <w:pPr>
      <w:widowControl/>
      <w:snapToGrid/>
      <w:spacing w:after="160" w:line="240" w:lineRule="exact"/>
      <w:jc w:val="left"/>
    </w:pPr>
    <w:rPr>
      <w:rFonts w:ascii="Verdana" w:eastAsia="仿宋_GB2312" w:hAnsi="Verdana"/>
      <w:kern w:val="0"/>
      <w:sz w:val="24"/>
      <w:szCs w:val="20"/>
      <w:lang w:eastAsia="en-US"/>
    </w:rPr>
  </w:style>
  <w:style w:type="character" w:customStyle="1" w:styleId="medium-normal1">
    <w:name w:val="medium-normal1"/>
    <w:semiHidden/>
    <w:qFormat/>
    <w:rPr>
      <w:rFonts w:ascii="Arial" w:hAnsi="Arial" w:cs="Arial" w:hint="default"/>
      <w:sz w:val="20"/>
      <w:szCs w:val="20"/>
    </w:rPr>
  </w:style>
  <w:style w:type="character" w:customStyle="1" w:styleId="medblacktext">
    <w:name w:val="medblacktext"/>
    <w:basedOn w:val="af6"/>
    <w:semiHidden/>
    <w:qFormat/>
  </w:style>
  <w:style w:type="character" w:customStyle="1" w:styleId="smblacktext1">
    <w:name w:val="smblacktext1"/>
    <w:semiHidden/>
    <w:qFormat/>
    <w:rPr>
      <w:rFonts w:ascii="Arial" w:hAnsi="Arial" w:cs="Arial" w:hint="default"/>
      <w:color w:val="000000"/>
      <w:sz w:val="17"/>
      <w:szCs w:val="17"/>
    </w:rPr>
  </w:style>
  <w:style w:type="character" w:customStyle="1" w:styleId="Char1">
    <w:name w:val="页眉 Char"/>
    <w:semiHidden/>
    <w:qFormat/>
    <w:rPr>
      <w:kern w:val="2"/>
      <w:sz w:val="18"/>
      <w:szCs w:val="18"/>
    </w:rPr>
  </w:style>
  <w:style w:type="character" w:customStyle="1" w:styleId="Char2">
    <w:name w:val="脚注文本 Char"/>
    <w:semiHidden/>
    <w:qFormat/>
    <w:rPr>
      <w:kern w:val="2"/>
      <w:sz w:val="18"/>
      <w:szCs w:val="18"/>
    </w:rPr>
  </w:style>
  <w:style w:type="character" w:customStyle="1" w:styleId="3Char">
    <w:name w:val="标题 3 Char"/>
    <w:semiHidden/>
    <w:qFormat/>
    <w:rPr>
      <w:bCs/>
      <w:spacing w:val="2"/>
      <w:kern w:val="2"/>
      <w:sz w:val="21"/>
      <w:szCs w:val="22"/>
      <w:lang w:val="en-US" w:eastAsia="zh-CN" w:bidi="ar-SA"/>
    </w:rPr>
  </w:style>
  <w:style w:type="paragraph" w:customStyle="1" w:styleId="CharZchnZchnCharCharCharCharCharCharCharCharChar">
    <w:name w:val="Char Zchn Zchn Char Char Char Char Char Char Char Char Char"/>
    <w:basedOn w:val="af5"/>
    <w:semiHidden/>
    <w:qFormat/>
    <w:pPr>
      <w:widowControl/>
      <w:snapToGrid/>
      <w:spacing w:after="160" w:line="240" w:lineRule="exact"/>
      <w:jc w:val="left"/>
    </w:pPr>
    <w:rPr>
      <w:rFonts w:ascii="Verdana" w:hAnsi="Verdana"/>
      <w:kern w:val="0"/>
      <w:sz w:val="20"/>
      <w:szCs w:val="20"/>
      <w:lang w:eastAsia="en-US"/>
    </w:rPr>
  </w:style>
  <w:style w:type="character" w:customStyle="1" w:styleId="apple-style-span">
    <w:name w:val="apple-style-span"/>
    <w:basedOn w:val="af6"/>
    <w:semiHidden/>
    <w:qFormat/>
  </w:style>
  <w:style w:type="character" w:customStyle="1" w:styleId="highlight1">
    <w:name w:val="highlight1"/>
    <w:semiHidden/>
    <w:qFormat/>
    <w:rPr>
      <w:sz w:val="21"/>
      <w:szCs w:val="21"/>
    </w:rPr>
  </w:style>
  <w:style w:type="character" w:customStyle="1" w:styleId="font10b">
    <w:name w:val="font10b"/>
    <w:basedOn w:val="af6"/>
    <w:semiHidden/>
    <w:qFormat/>
  </w:style>
  <w:style w:type="character" w:customStyle="1" w:styleId="trans">
    <w:name w:val="trans"/>
    <w:basedOn w:val="af6"/>
    <w:semiHidden/>
    <w:qFormat/>
  </w:style>
  <w:style w:type="character" w:customStyle="1" w:styleId="shorttext1">
    <w:name w:val="short_text1"/>
    <w:semiHidden/>
    <w:qFormat/>
    <w:rPr>
      <w:sz w:val="29"/>
      <w:szCs w:val="29"/>
    </w:rPr>
  </w:style>
  <w:style w:type="character" w:customStyle="1" w:styleId="CharChar1">
    <w:name w:val="Char Char1"/>
    <w:semiHidden/>
    <w:qFormat/>
    <w:rPr>
      <w:kern w:val="2"/>
      <w:sz w:val="18"/>
      <w:szCs w:val="18"/>
    </w:rPr>
  </w:style>
  <w:style w:type="character" w:customStyle="1" w:styleId="CharChar">
    <w:name w:val="Char Char"/>
    <w:semiHidden/>
    <w:qFormat/>
    <w:rPr>
      <w:kern w:val="2"/>
      <w:sz w:val="18"/>
      <w:szCs w:val="18"/>
    </w:rPr>
  </w:style>
  <w:style w:type="character" w:customStyle="1" w:styleId="bf">
    <w:name w:val="bf"/>
    <w:basedOn w:val="af6"/>
    <w:semiHidden/>
    <w:qFormat/>
  </w:style>
  <w:style w:type="paragraph" w:customStyle="1" w:styleId="afff9">
    <w:name w:val="文献内容"/>
    <w:basedOn w:val="24"/>
    <w:semiHidden/>
    <w:qFormat/>
    <w:pPr>
      <w:adjustRightInd/>
      <w:snapToGrid/>
      <w:spacing w:line="240" w:lineRule="exact"/>
      <w:ind w:leftChars="-1" w:left="265" w:hangingChars="167" w:hanging="267"/>
    </w:pPr>
    <w:rPr>
      <w:color w:val="auto"/>
      <w:kern w:val="2"/>
      <w:sz w:val="16"/>
    </w:rPr>
  </w:style>
  <w:style w:type="paragraph" w:customStyle="1" w:styleId="wh-normal">
    <w:name w:val="wh-normal"/>
    <w:basedOn w:val="af5"/>
    <w:semiHidden/>
    <w:qFormat/>
    <w:pPr>
      <w:widowControl/>
      <w:snapToGrid/>
      <w:spacing w:line="240" w:lineRule="auto"/>
    </w:pPr>
    <w:rPr>
      <w:rFonts w:ascii="Verdana" w:eastAsia="Times New Roman" w:hAnsi="Verdana"/>
      <w:color w:val="000000"/>
      <w:kern w:val="0"/>
      <w:sz w:val="20"/>
      <w:szCs w:val="20"/>
      <w:lang w:eastAsia="en-US"/>
    </w:rPr>
  </w:style>
  <w:style w:type="paragraph" w:customStyle="1" w:styleId="afffa">
    <w:name w:val="段落"/>
    <w:basedOn w:val="af5"/>
    <w:semiHidden/>
    <w:qFormat/>
    <w:pPr>
      <w:snapToGrid/>
      <w:spacing w:line="420" w:lineRule="exact"/>
      <w:ind w:firstLineChars="200" w:firstLine="512"/>
    </w:pPr>
    <w:rPr>
      <w:spacing w:val="8"/>
      <w:sz w:val="24"/>
      <w:szCs w:val="20"/>
    </w:rPr>
  </w:style>
  <w:style w:type="character" w:customStyle="1" w:styleId="LENOVO">
    <w:name w:val="LENOVO"/>
    <w:semiHidden/>
    <w:qFormat/>
    <w:rPr>
      <w:rFonts w:ascii="Arial" w:eastAsia="宋体" w:hAnsi="Arial" w:cs="Arial"/>
      <w:color w:val="auto"/>
      <w:sz w:val="18"/>
      <w:szCs w:val="20"/>
    </w:rPr>
  </w:style>
  <w:style w:type="character" w:customStyle="1" w:styleId="bold1">
    <w:name w:val="bold1"/>
    <w:semiHidden/>
    <w:qFormat/>
    <w:rPr>
      <w:b/>
      <w:bCs/>
    </w:rPr>
  </w:style>
  <w:style w:type="character" w:customStyle="1" w:styleId="Char3">
    <w:name w:val="正文文本 Char"/>
    <w:semiHidden/>
    <w:qFormat/>
    <w:rPr>
      <w:rFonts w:eastAsia="宋体"/>
      <w:kern w:val="2"/>
      <w:sz w:val="21"/>
      <w:szCs w:val="24"/>
      <w:lang w:val="en-US" w:eastAsia="zh-CN" w:bidi="ar-SA"/>
    </w:rPr>
  </w:style>
  <w:style w:type="character" w:customStyle="1" w:styleId="textbold">
    <w:name w:val="textbold"/>
    <w:basedOn w:val="af6"/>
    <w:semiHidden/>
    <w:qFormat/>
  </w:style>
  <w:style w:type="character" w:customStyle="1" w:styleId="text">
    <w:name w:val="text"/>
    <w:basedOn w:val="af6"/>
    <w:semiHidden/>
    <w:qFormat/>
  </w:style>
  <w:style w:type="character" w:customStyle="1" w:styleId="textitalics">
    <w:name w:val="textitalics"/>
    <w:basedOn w:val="af6"/>
    <w:semiHidden/>
    <w:qFormat/>
  </w:style>
  <w:style w:type="character" w:customStyle="1" w:styleId="afffb">
    <w:name w:val="a"/>
    <w:basedOn w:val="af6"/>
    <w:semiHidden/>
    <w:qFormat/>
  </w:style>
  <w:style w:type="character" w:customStyle="1" w:styleId="1Char">
    <w:name w:val="标题 1 Char"/>
    <w:semiHidden/>
    <w:qFormat/>
    <w:rPr>
      <w:rFonts w:eastAsia="黑体"/>
      <w:bCs/>
      <w:snapToGrid w:val="0"/>
      <w:spacing w:val="2"/>
      <w:kern w:val="44"/>
      <w:sz w:val="36"/>
      <w:szCs w:val="44"/>
      <w:lang w:val="en-US" w:eastAsia="zh-CN" w:bidi="ar-SA"/>
    </w:rPr>
  </w:style>
  <w:style w:type="paragraph" w:customStyle="1" w:styleId="BCAuthorAddress">
    <w:name w:val="BC_Author_Address"/>
    <w:basedOn w:val="af5"/>
    <w:next w:val="af5"/>
    <w:semiHidden/>
    <w:qFormat/>
    <w:pPr>
      <w:widowControl/>
      <w:snapToGrid/>
      <w:spacing w:after="240" w:line="480" w:lineRule="auto"/>
      <w:jc w:val="center"/>
    </w:pPr>
    <w:rPr>
      <w:rFonts w:ascii="Times" w:hAnsi="Times"/>
      <w:kern w:val="0"/>
      <w:sz w:val="24"/>
      <w:szCs w:val="20"/>
      <w:lang w:eastAsia="en-US"/>
    </w:rPr>
  </w:style>
  <w:style w:type="character" w:customStyle="1" w:styleId="hit">
    <w:name w:val="hit"/>
    <w:basedOn w:val="af6"/>
    <w:semiHidden/>
    <w:qFormat/>
  </w:style>
  <w:style w:type="paragraph" w:customStyle="1" w:styleId="SPIEbodytext">
    <w:name w:val="SPIE body text"/>
    <w:basedOn w:val="af5"/>
    <w:semiHidden/>
    <w:qFormat/>
    <w:pPr>
      <w:widowControl/>
      <w:snapToGrid/>
      <w:spacing w:after="120" w:line="240" w:lineRule="auto"/>
    </w:pPr>
    <w:rPr>
      <w:kern w:val="0"/>
      <w:sz w:val="20"/>
      <w:szCs w:val="24"/>
      <w:lang w:eastAsia="en-US"/>
    </w:rPr>
  </w:style>
  <w:style w:type="paragraph" w:customStyle="1" w:styleId="CharCharCharCharCharChar">
    <w:name w:val="Char Char Char Char Char Char"/>
    <w:basedOn w:val="af5"/>
    <w:semiHidden/>
    <w:qFormat/>
    <w:pPr>
      <w:widowControl/>
      <w:snapToGrid/>
      <w:spacing w:after="160" w:line="240" w:lineRule="exact"/>
      <w:jc w:val="left"/>
    </w:pPr>
    <w:rPr>
      <w:kern w:val="0"/>
      <w:szCs w:val="20"/>
      <w:lang w:eastAsia="en-US"/>
    </w:rPr>
  </w:style>
  <w:style w:type="character" w:customStyle="1" w:styleId="longtext1">
    <w:name w:val="long_text1"/>
    <w:semiHidden/>
    <w:qFormat/>
    <w:rPr>
      <w:sz w:val="20"/>
      <w:szCs w:val="20"/>
    </w:rPr>
  </w:style>
  <w:style w:type="character" w:customStyle="1" w:styleId="CharChar5">
    <w:name w:val="Char Char5"/>
    <w:semiHidden/>
    <w:qFormat/>
    <w:rPr>
      <w:kern w:val="2"/>
      <w:sz w:val="18"/>
      <w:szCs w:val="18"/>
    </w:rPr>
  </w:style>
  <w:style w:type="character" w:customStyle="1" w:styleId="smcaps">
    <w:name w:val="smcaps"/>
    <w:basedOn w:val="af6"/>
    <w:semiHidden/>
    <w:qFormat/>
  </w:style>
  <w:style w:type="character" w:customStyle="1" w:styleId="CharChar4">
    <w:name w:val="Char Char4"/>
    <w:semiHidden/>
    <w:qFormat/>
    <w:rPr>
      <w:rFonts w:ascii="Arial" w:hAnsi="Arial" w:cs="Arial"/>
      <w:sz w:val="18"/>
      <w:szCs w:val="18"/>
    </w:rPr>
  </w:style>
  <w:style w:type="character" w:customStyle="1" w:styleId="CharChar3">
    <w:name w:val="Char Char3"/>
    <w:semiHidden/>
    <w:qFormat/>
    <w:rPr>
      <w:kern w:val="2"/>
      <w:sz w:val="18"/>
      <w:szCs w:val="18"/>
    </w:rPr>
  </w:style>
  <w:style w:type="paragraph" w:customStyle="1" w:styleId="14">
    <w:name w:val="列出段落1"/>
    <w:basedOn w:val="af5"/>
    <w:uiPriority w:val="34"/>
    <w:qFormat/>
    <w:pPr>
      <w:snapToGrid/>
      <w:spacing w:line="240" w:lineRule="auto"/>
      <w:ind w:firstLineChars="200" w:firstLine="200"/>
    </w:pPr>
    <w:rPr>
      <w:rFonts w:ascii="Calibri" w:hAnsi="Calibri"/>
      <w:szCs w:val="22"/>
    </w:rPr>
  </w:style>
  <w:style w:type="character" w:customStyle="1" w:styleId="CharChar11">
    <w:name w:val="Char Char11"/>
    <w:semiHidden/>
    <w:qFormat/>
    <w:rPr>
      <w:rFonts w:eastAsia="黑体"/>
      <w:b/>
      <w:bCs/>
      <w:kern w:val="44"/>
      <w:sz w:val="36"/>
      <w:szCs w:val="44"/>
    </w:rPr>
  </w:style>
  <w:style w:type="character" w:customStyle="1" w:styleId="CharChar10">
    <w:name w:val="Char Char10"/>
    <w:semiHidden/>
    <w:qFormat/>
    <w:rPr>
      <w:rFonts w:ascii="Cambria" w:eastAsia="华文仿宋" w:hAnsi="Cambria" w:cs="Times New Roman"/>
      <w:bCs/>
      <w:kern w:val="2"/>
      <w:sz w:val="28"/>
      <w:szCs w:val="32"/>
    </w:rPr>
  </w:style>
  <w:style w:type="character" w:customStyle="1" w:styleId="CharChar9">
    <w:name w:val="Char Char9"/>
    <w:semiHidden/>
    <w:qFormat/>
    <w:rPr>
      <w:rFonts w:eastAsia="Times New Roman"/>
      <w:b/>
      <w:bCs/>
      <w:kern w:val="2"/>
      <w:sz w:val="21"/>
      <w:szCs w:val="32"/>
    </w:rPr>
  </w:style>
  <w:style w:type="character" w:customStyle="1" w:styleId="CharChar8">
    <w:name w:val="Char Char8"/>
    <w:semiHidden/>
    <w:qFormat/>
    <w:rPr>
      <w:rFonts w:eastAsia="黑体" w:cs="Times New Roman"/>
      <w:b/>
      <w:bCs/>
      <w:kern w:val="2"/>
      <w:sz w:val="28"/>
      <w:szCs w:val="28"/>
    </w:rPr>
  </w:style>
  <w:style w:type="character" w:customStyle="1" w:styleId="CharChar7">
    <w:name w:val="Char Char7"/>
    <w:semiHidden/>
    <w:qFormat/>
    <w:rPr>
      <w:rFonts w:eastAsia="黑体" w:cs="Times New Roman"/>
      <w:kern w:val="2"/>
      <w:sz w:val="23"/>
      <w:szCs w:val="24"/>
    </w:rPr>
  </w:style>
  <w:style w:type="paragraph" w:customStyle="1" w:styleId="60">
    <w:name w:val="样式6"/>
    <w:basedOn w:val="26"/>
    <w:semiHidden/>
    <w:qFormat/>
    <w:pPr>
      <w:spacing w:after="0" w:line="283" w:lineRule="auto"/>
      <w:ind w:left="397" w:right="397"/>
    </w:pPr>
    <w:rPr>
      <w:kern w:val="0"/>
      <w:sz w:val="18"/>
      <w:szCs w:val="18"/>
    </w:rPr>
  </w:style>
  <w:style w:type="character" w:customStyle="1" w:styleId="5Char">
    <w:name w:val="样式5 Char"/>
    <w:semiHidden/>
    <w:qFormat/>
    <w:rPr>
      <w:rFonts w:eastAsia="黑体"/>
      <w:bCs/>
      <w:snapToGrid w:val="0"/>
      <w:spacing w:val="2"/>
      <w:kern w:val="44"/>
      <w:sz w:val="36"/>
      <w:szCs w:val="44"/>
    </w:rPr>
  </w:style>
  <w:style w:type="paragraph" w:customStyle="1" w:styleId="90">
    <w:name w:val="样式9"/>
    <w:basedOn w:val="af5"/>
    <w:semiHidden/>
    <w:qFormat/>
    <w:pPr>
      <w:snapToGrid/>
      <w:spacing w:line="240" w:lineRule="auto"/>
    </w:pPr>
    <w:rPr>
      <w:rFonts w:ascii="宋体" w:hAnsi="宋体"/>
      <w:kern w:val="0"/>
    </w:rPr>
  </w:style>
  <w:style w:type="character" w:customStyle="1" w:styleId="9Char">
    <w:name w:val="样式9 Char"/>
    <w:semiHidden/>
    <w:qFormat/>
    <w:rPr>
      <w:rFonts w:ascii="宋体" w:hAnsi="宋体"/>
      <w:sz w:val="21"/>
      <w:szCs w:val="21"/>
    </w:rPr>
  </w:style>
  <w:style w:type="character" w:customStyle="1" w:styleId="7Char">
    <w:name w:val="样式7 Char"/>
    <w:semiHidden/>
    <w:qFormat/>
    <w:rPr>
      <w:spacing w:val="2"/>
      <w:kern w:val="2"/>
      <w:sz w:val="21"/>
      <w:szCs w:val="21"/>
    </w:rPr>
  </w:style>
  <w:style w:type="character" w:customStyle="1" w:styleId="11Char">
    <w:name w:val="样式11 Char"/>
    <w:basedOn w:val="9Char"/>
    <w:semiHidden/>
    <w:qFormat/>
    <w:rPr>
      <w:rFonts w:ascii="宋体" w:hAnsi="宋体"/>
      <w:sz w:val="21"/>
      <w:szCs w:val="21"/>
    </w:rPr>
  </w:style>
  <w:style w:type="character" w:customStyle="1" w:styleId="10Char">
    <w:name w:val="样式10 Char"/>
    <w:semiHidden/>
    <w:qFormat/>
    <w:rPr>
      <w:spacing w:val="2"/>
      <w:kern w:val="2"/>
      <w:sz w:val="21"/>
      <w:szCs w:val="21"/>
    </w:rPr>
  </w:style>
  <w:style w:type="character" w:customStyle="1" w:styleId="2Char">
    <w:name w:val="样式2 Char"/>
    <w:semiHidden/>
    <w:qFormat/>
    <w:rPr>
      <w:snapToGrid w:val="0"/>
      <w:spacing w:val="2"/>
      <w:kern w:val="2"/>
      <w:sz w:val="21"/>
      <w:szCs w:val="24"/>
    </w:rPr>
  </w:style>
  <w:style w:type="character" w:customStyle="1" w:styleId="jwenzhang">
    <w:name w:val="j_wenzhang"/>
    <w:basedOn w:val="af6"/>
    <w:semiHidden/>
    <w:qFormat/>
  </w:style>
  <w:style w:type="paragraph" w:customStyle="1" w:styleId="DefaultParagraphFontParaCharCharCharCharCharCharCharChar">
    <w:name w:val="Default Paragraph Font Para Char Char Char Char Char Char Char Char"/>
    <w:basedOn w:val="af5"/>
    <w:semiHidden/>
    <w:qFormat/>
    <w:pPr>
      <w:widowControl/>
      <w:snapToGrid/>
      <w:spacing w:after="160" w:line="240" w:lineRule="exact"/>
      <w:jc w:val="left"/>
    </w:pPr>
    <w:rPr>
      <w:rFonts w:ascii="Verdana" w:hAnsi="Verdana"/>
      <w:kern w:val="0"/>
      <w:sz w:val="20"/>
      <w:szCs w:val="20"/>
      <w:lang w:eastAsia="en-US"/>
    </w:rPr>
  </w:style>
  <w:style w:type="paragraph" w:customStyle="1" w:styleId="Char20">
    <w:name w:val="Char2"/>
    <w:basedOn w:val="af5"/>
    <w:semiHidden/>
    <w:qFormat/>
    <w:pPr>
      <w:widowControl/>
      <w:snapToGrid/>
      <w:spacing w:after="160" w:line="240" w:lineRule="exact"/>
      <w:jc w:val="left"/>
    </w:pPr>
    <w:rPr>
      <w:rFonts w:ascii="Arial" w:eastAsia="Times New Roman" w:hAnsi="Arial"/>
      <w:b/>
      <w:kern w:val="0"/>
      <w:sz w:val="24"/>
      <w:szCs w:val="24"/>
      <w:lang w:eastAsia="en-US"/>
    </w:rPr>
  </w:style>
  <w:style w:type="character" w:customStyle="1" w:styleId="font1">
    <w:name w:val="font1"/>
    <w:semiHidden/>
    <w:qFormat/>
    <w:rPr>
      <w:color w:val="000000"/>
      <w:sz w:val="18"/>
      <w:szCs w:val="18"/>
    </w:rPr>
  </w:style>
  <w:style w:type="paragraph" w:customStyle="1" w:styleId="Author">
    <w:name w:val="Author"/>
    <w:basedOn w:val="af5"/>
    <w:next w:val="af5"/>
    <w:semiHidden/>
    <w:qFormat/>
    <w:pPr>
      <w:widowControl/>
      <w:suppressAutoHyphens/>
      <w:overflowPunct w:val="0"/>
      <w:autoSpaceDE w:val="0"/>
      <w:autoSpaceDN w:val="0"/>
      <w:adjustRightInd w:val="0"/>
      <w:snapToGrid/>
      <w:spacing w:line="320" w:lineRule="exact"/>
      <w:textAlignment w:val="baseline"/>
    </w:pPr>
    <w:rPr>
      <w:kern w:val="0"/>
      <w:sz w:val="28"/>
      <w:szCs w:val="20"/>
      <w:lang w:eastAsia="en-US"/>
    </w:rPr>
  </w:style>
  <w:style w:type="paragraph" w:customStyle="1" w:styleId="CharCharCharChar1">
    <w:name w:val="Char Char Char Char1"/>
    <w:basedOn w:val="af5"/>
    <w:semiHidden/>
    <w:qFormat/>
    <w:pPr>
      <w:widowControl/>
      <w:snapToGrid/>
      <w:spacing w:after="160" w:line="240" w:lineRule="exact"/>
      <w:jc w:val="left"/>
    </w:pPr>
    <w:rPr>
      <w:rFonts w:ascii="Verdana" w:eastAsia="仿宋_GB2312" w:hAnsi="Verdana"/>
      <w:kern w:val="0"/>
      <w:sz w:val="24"/>
      <w:szCs w:val="20"/>
      <w:lang w:eastAsia="en-US"/>
    </w:rPr>
  </w:style>
  <w:style w:type="paragraph" w:customStyle="1" w:styleId="afffc">
    <w:name w:val="毕业论文段落格式"/>
    <w:basedOn w:val="af5"/>
    <w:semiHidden/>
    <w:qFormat/>
    <w:pPr>
      <w:snapToGrid/>
      <w:spacing w:line="300" w:lineRule="auto"/>
      <w:ind w:firstLineChars="200" w:firstLine="200"/>
    </w:pPr>
    <w:rPr>
      <w:sz w:val="24"/>
      <w:szCs w:val="22"/>
    </w:rPr>
  </w:style>
  <w:style w:type="paragraph" w:customStyle="1" w:styleId="afffd">
    <w:name w:val="毕业论文小节"/>
    <w:basedOn w:val="af5"/>
    <w:semiHidden/>
    <w:qFormat/>
    <w:pPr>
      <w:autoSpaceDE w:val="0"/>
      <w:autoSpaceDN w:val="0"/>
      <w:adjustRightInd w:val="0"/>
      <w:snapToGrid/>
      <w:spacing w:beforeLines="50" w:line="300" w:lineRule="auto"/>
      <w:outlineLvl w:val="2"/>
    </w:pPr>
    <w:rPr>
      <w:kern w:val="0"/>
      <w:sz w:val="24"/>
      <w:szCs w:val="24"/>
    </w:rPr>
  </w:style>
  <w:style w:type="paragraph" w:customStyle="1" w:styleId="afffe">
    <w:name w:val="毕业论文图标英文"/>
    <w:basedOn w:val="af5"/>
    <w:semiHidden/>
    <w:qFormat/>
    <w:pPr>
      <w:snapToGrid/>
      <w:spacing w:afterLines="50" w:line="240" w:lineRule="auto"/>
      <w:jc w:val="center"/>
    </w:pPr>
  </w:style>
  <w:style w:type="paragraph" w:customStyle="1" w:styleId="affff">
    <w:name w:val="毕业论文图标中文"/>
    <w:basedOn w:val="af5"/>
    <w:semiHidden/>
    <w:qFormat/>
    <w:pPr>
      <w:snapToGrid/>
      <w:spacing w:line="240" w:lineRule="auto"/>
      <w:jc w:val="center"/>
    </w:pPr>
    <w:rPr>
      <w:b/>
    </w:rPr>
  </w:style>
  <w:style w:type="paragraph" w:customStyle="1" w:styleId="CharCharCharCharCharChar1CharCharCharChar">
    <w:name w:val="Char Char Char Char Char Char1 Char Char Char Char"/>
    <w:basedOn w:val="af5"/>
    <w:semiHidden/>
    <w:qFormat/>
    <w:pPr>
      <w:widowControl/>
      <w:snapToGrid/>
      <w:spacing w:after="160" w:line="240" w:lineRule="exact"/>
      <w:jc w:val="left"/>
    </w:pPr>
    <w:rPr>
      <w:rFonts w:ascii="Arial" w:eastAsia="Times New Roman" w:hAnsi="Arial"/>
      <w:b/>
      <w:kern w:val="0"/>
      <w:sz w:val="24"/>
      <w:szCs w:val="24"/>
      <w:lang w:eastAsia="en-US"/>
    </w:rPr>
  </w:style>
  <w:style w:type="paragraph" w:customStyle="1" w:styleId="xl24">
    <w:name w:val="xl24"/>
    <w:basedOn w:val="af5"/>
    <w:semiHidden/>
    <w:qFormat/>
    <w:pPr>
      <w:widowControl/>
      <w:snapToGrid/>
      <w:spacing w:before="100" w:beforeAutospacing="1" w:after="100" w:afterAutospacing="1" w:line="240" w:lineRule="auto"/>
      <w:jc w:val="center"/>
    </w:pPr>
    <w:rPr>
      <w:rFonts w:ascii="宋体" w:hAnsi="宋体"/>
      <w:kern w:val="0"/>
      <w:sz w:val="24"/>
      <w:szCs w:val="24"/>
    </w:rPr>
  </w:style>
  <w:style w:type="character" w:customStyle="1" w:styleId="CharCharChar">
    <w:name w:val="Char Char Char"/>
    <w:semiHidden/>
    <w:qFormat/>
    <w:rPr>
      <w:rFonts w:eastAsia="宋体"/>
      <w:kern w:val="2"/>
      <w:sz w:val="21"/>
      <w:lang w:val="en-US" w:eastAsia="zh-CN" w:bidi="ar-SA"/>
    </w:rPr>
  </w:style>
  <w:style w:type="paragraph" w:customStyle="1" w:styleId="53">
    <w:name w:val="样式5"/>
    <w:basedOn w:val="af5"/>
    <w:semiHidden/>
    <w:qFormat/>
    <w:pPr>
      <w:snapToGrid/>
      <w:spacing w:line="240" w:lineRule="exact"/>
      <w:ind w:left="224" w:hangingChars="224" w:hanging="224"/>
    </w:pPr>
    <w:rPr>
      <w:sz w:val="15"/>
      <w:szCs w:val="18"/>
    </w:rPr>
  </w:style>
  <w:style w:type="character" w:customStyle="1" w:styleId="contribution">
    <w:name w:val="contribution"/>
    <w:basedOn w:val="af6"/>
    <w:semiHidden/>
    <w:qFormat/>
  </w:style>
  <w:style w:type="paragraph" w:customStyle="1" w:styleId="snippets1">
    <w:name w:val="snippets1"/>
    <w:basedOn w:val="af5"/>
    <w:semiHidden/>
    <w:qFormat/>
    <w:pPr>
      <w:widowControl/>
      <w:snapToGrid/>
      <w:spacing w:before="100" w:beforeAutospacing="1" w:after="100" w:afterAutospacing="1" w:line="240" w:lineRule="auto"/>
      <w:jc w:val="left"/>
    </w:pPr>
    <w:rPr>
      <w:rFonts w:ascii="宋体" w:hAnsi="宋体"/>
      <w:kern w:val="0"/>
      <w:sz w:val="20"/>
      <w:szCs w:val="20"/>
    </w:rPr>
  </w:style>
  <w:style w:type="paragraph" w:customStyle="1" w:styleId="authors3">
    <w:name w:val="authors3"/>
    <w:basedOn w:val="af5"/>
    <w:semiHidden/>
    <w:qFormat/>
    <w:pPr>
      <w:widowControl/>
      <w:snapToGrid/>
      <w:spacing w:before="100" w:beforeAutospacing="1" w:after="100" w:afterAutospacing="1" w:line="240" w:lineRule="auto"/>
      <w:jc w:val="left"/>
    </w:pPr>
    <w:rPr>
      <w:rFonts w:ascii="宋体" w:hAnsi="宋体"/>
      <w:b/>
      <w:bCs/>
      <w:kern w:val="0"/>
      <w:sz w:val="20"/>
      <w:szCs w:val="20"/>
    </w:rPr>
  </w:style>
  <w:style w:type="paragraph" w:customStyle="1" w:styleId="enumeration2">
    <w:name w:val="enumeration2"/>
    <w:basedOn w:val="af5"/>
    <w:semiHidden/>
    <w:qFormat/>
    <w:pPr>
      <w:widowControl/>
      <w:snapToGrid/>
      <w:spacing w:before="100" w:beforeAutospacing="1" w:after="100" w:afterAutospacing="1" w:line="240" w:lineRule="auto"/>
      <w:jc w:val="left"/>
    </w:pPr>
    <w:rPr>
      <w:rFonts w:ascii="宋体" w:hAnsi="宋体"/>
      <w:i/>
      <w:iCs/>
      <w:kern w:val="0"/>
      <w:sz w:val="22"/>
      <w:szCs w:val="22"/>
    </w:rPr>
  </w:style>
  <w:style w:type="paragraph" w:customStyle="1" w:styleId="title11">
    <w:name w:val="title11"/>
    <w:basedOn w:val="af5"/>
    <w:semiHidden/>
    <w:qFormat/>
    <w:pPr>
      <w:widowControl/>
      <w:snapToGrid/>
      <w:spacing w:before="100" w:beforeAutospacing="1" w:after="100" w:afterAutospacing="1" w:line="240" w:lineRule="auto"/>
      <w:jc w:val="left"/>
    </w:pPr>
    <w:rPr>
      <w:rFonts w:ascii="Garamond" w:hAnsi="Garamond"/>
      <w:b/>
      <w:bCs/>
      <w:color w:val="888888"/>
      <w:kern w:val="0"/>
      <w:sz w:val="29"/>
      <w:szCs w:val="29"/>
    </w:rPr>
  </w:style>
  <w:style w:type="character" w:customStyle="1" w:styleId="searchword5">
    <w:name w:val="searchword5"/>
    <w:semiHidden/>
    <w:qFormat/>
    <w:rPr>
      <w:shd w:val="clear" w:color="auto" w:fill="FFFF80"/>
    </w:rPr>
  </w:style>
  <w:style w:type="character" w:customStyle="1" w:styleId="publication3">
    <w:name w:val="publication3"/>
    <w:basedOn w:val="af6"/>
    <w:semiHidden/>
    <w:qFormat/>
  </w:style>
  <w:style w:type="character" w:customStyle="1" w:styleId="volume">
    <w:name w:val="volume"/>
    <w:basedOn w:val="af6"/>
    <w:semiHidden/>
    <w:qFormat/>
  </w:style>
  <w:style w:type="character" w:customStyle="1" w:styleId="part">
    <w:name w:val="part"/>
    <w:basedOn w:val="af6"/>
    <w:semiHidden/>
    <w:qFormat/>
  </w:style>
  <w:style w:type="character" w:customStyle="1" w:styleId="wordother">
    <w:name w:val="word_other"/>
    <w:basedOn w:val="af6"/>
    <w:semiHidden/>
  </w:style>
  <w:style w:type="character" w:customStyle="1" w:styleId="addmd1">
    <w:name w:val="addmd1"/>
    <w:semiHidden/>
    <w:qFormat/>
    <w:rPr>
      <w:sz w:val="20"/>
      <w:szCs w:val="20"/>
    </w:rPr>
  </w:style>
  <w:style w:type="paragraph" w:customStyle="1" w:styleId="affff0">
    <w:name w:val="..￡.??"/>
    <w:basedOn w:val="af5"/>
    <w:next w:val="af5"/>
    <w:semiHidden/>
    <w:qFormat/>
    <w:pPr>
      <w:autoSpaceDE w:val="0"/>
      <w:autoSpaceDN w:val="0"/>
      <w:adjustRightInd w:val="0"/>
      <w:snapToGrid/>
      <w:spacing w:line="240" w:lineRule="auto"/>
      <w:jc w:val="left"/>
    </w:pPr>
    <w:rPr>
      <w:rFonts w:ascii="Arial" w:hAnsi="Arial" w:cs="Arial"/>
      <w:kern w:val="0"/>
      <w:sz w:val="24"/>
      <w:szCs w:val="24"/>
    </w:rPr>
  </w:style>
  <w:style w:type="paragraph" w:customStyle="1" w:styleId="71">
    <w:name w:val=".€?é￠? 7"/>
    <w:basedOn w:val="af5"/>
    <w:next w:val="af5"/>
    <w:semiHidden/>
    <w:qFormat/>
    <w:pPr>
      <w:autoSpaceDE w:val="0"/>
      <w:autoSpaceDN w:val="0"/>
      <w:adjustRightInd w:val="0"/>
      <w:snapToGrid/>
      <w:spacing w:line="240" w:lineRule="auto"/>
      <w:jc w:val="left"/>
    </w:pPr>
    <w:rPr>
      <w:rFonts w:ascii="Franklin Gothic Medium" w:hAnsi="Franklin Gothic Medium"/>
      <w:kern w:val="0"/>
      <w:sz w:val="24"/>
      <w:szCs w:val="24"/>
    </w:rPr>
  </w:style>
  <w:style w:type="character" w:customStyle="1" w:styleId="hithilite1">
    <w:name w:val="hithilite1"/>
    <w:semiHidden/>
    <w:qFormat/>
    <w:rPr>
      <w:shd w:val="clear" w:color="auto" w:fill="FFF3C6"/>
    </w:rPr>
  </w:style>
  <w:style w:type="character" w:customStyle="1" w:styleId="databold1">
    <w:name w:val="data_bold1"/>
    <w:semiHidden/>
    <w:qFormat/>
    <w:rPr>
      <w:b/>
      <w:bCs/>
    </w:rPr>
  </w:style>
  <w:style w:type="paragraph" w:customStyle="1" w:styleId="affff1">
    <w:name w:val="论文正文"/>
    <w:basedOn w:val="af5"/>
    <w:semiHidden/>
    <w:qFormat/>
    <w:pPr>
      <w:adjustRightInd w:val="0"/>
      <w:spacing w:line="360" w:lineRule="auto"/>
      <w:ind w:firstLine="482"/>
    </w:pPr>
    <w:rPr>
      <w:sz w:val="24"/>
      <w:szCs w:val="24"/>
    </w:rPr>
  </w:style>
  <w:style w:type="character" w:customStyle="1" w:styleId="apple-converted-space">
    <w:name w:val="apple-converted-space"/>
    <w:basedOn w:val="af6"/>
    <w:qFormat/>
  </w:style>
  <w:style w:type="paragraph" w:customStyle="1" w:styleId="140">
    <w:name w:val="样式14"/>
    <w:basedOn w:val="af5"/>
    <w:semiHidden/>
    <w:qFormat/>
    <w:pPr>
      <w:adjustRightInd w:val="0"/>
      <w:snapToGrid/>
      <w:spacing w:line="400" w:lineRule="exact"/>
      <w:ind w:firstLineChars="200" w:firstLine="480"/>
      <w:textAlignment w:val="baseline"/>
    </w:pPr>
    <w:rPr>
      <w:sz w:val="24"/>
      <w:szCs w:val="24"/>
    </w:rPr>
  </w:style>
  <w:style w:type="paragraph" w:customStyle="1" w:styleId="100">
    <w:name w:val="样式10"/>
    <w:basedOn w:val="af5"/>
    <w:semiHidden/>
    <w:qFormat/>
    <w:pPr>
      <w:adjustRightInd w:val="0"/>
      <w:snapToGrid/>
      <w:spacing w:line="400" w:lineRule="exact"/>
      <w:ind w:firstLineChars="200" w:firstLine="480"/>
      <w:textAlignment w:val="baseline"/>
    </w:pPr>
    <w:rPr>
      <w:sz w:val="24"/>
      <w:szCs w:val="24"/>
    </w:rPr>
  </w:style>
  <w:style w:type="paragraph" w:customStyle="1" w:styleId="1">
    <w:name w:val="论文标题1"/>
    <w:basedOn w:val="10"/>
    <w:next w:val="af5"/>
    <w:semiHidden/>
    <w:qFormat/>
    <w:pPr>
      <w:keepNext w:val="0"/>
      <w:keepLines w:val="0"/>
      <w:pageBreakBefore/>
      <w:numPr>
        <w:numId w:val="13"/>
      </w:numPr>
      <w:snapToGrid/>
      <w:spacing w:before="240" w:after="240"/>
    </w:pPr>
    <w:rPr>
      <w:rFonts w:ascii="黑体" w:hAnsi="Arial"/>
      <w:b/>
      <w:snapToGrid/>
      <w:kern w:val="2"/>
      <w:szCs w:val="20"/>
    </w:rPr>
  </w:style>
  <w:style w:type="paragraph" w:customStyle="1" w:styleId="21">
    <w:name w:val="论文标题2"/>
    <w:basedOn w:val="22"/>
    <w:next w:val="af5"/>
    <w:semiHidden/>
    <w:qFormat/>
    <w:pPr>
      <w:keepNext w:val="0"/>
      <w:keepLines w:val="0"/>
      <w:numPr>
        <w:ilvl w:val="1"/>
        <w:numId w:val="13"/>
      </w:numPr>
      <w:snapToGrid/>
      <w:spacing w:before="120" w:after="120" w:line="300" w:lineRule="auto"/>
      <w:jc w:val="left"/>
    </w:pPr>
    <w:rPr>
      <w:rFonts w:ascii="Arial" w:eastAsia="黑体" w:hAnsi="Arial"/>
      <w:bCs w:val="0"/>
      <w:sz w:val="30"/>
      <w:szCs w:val="20"/>
    </w:rPr>
  </w:style>
  <w:style w:type="paragraph" w:customStyle="1" w:styleId="41">
    <w:name w:val="论文标题4"/>
    <w:basedOn w:val="42"/>
    <w:next w:val="af5"/>
    <w:semiHidden/>
    <w:qFormat/>
    <w:pPr>
      <w:keepNext w:val="0"/>
      <w:numPr>
        <w:ilvl w:val="3"/>
        <w:numId w:val="13"/>
      </w:numPr>
      <w:snapToGrid/>
      <w:spacing w:beforeLines="50" w:before="50" w:after="0" w:line="240" w:lineRule="auto"/>
    </w:pPr>
    <w:rPr>
      <w:rFonts w:ascii="Arial" w:eastAsia="宋体" w:hAnsi="Arial" w:cs="Arial"/>
      <w:sz w:val="24"/>
      <w:szCs w:val="32"/>
    </w:rPr>
  </w:style>
  <w:style w:type="paragraph" w:customStyle="1" w:styleId="15">
    <w:name w:val="样式15"/>
    <w:basedOn w:val="af5"/>
    <w:semiHidden/>
    <w:qFormat/>
    <w:pPr>
      <w:numPr>
        <w:ilvl w:val="2"/>
        <w:numId w:val="13"/>
      </w:numPr>
      <w:snapToGrid/>
      <w:spacing w:before="120" w:after="120" w:line="300" w:lineRule="auto"/>
      <w:outlineLvl w:val="2"/>
    </w:pPr>
    <w:rPr>
      <w:rFonts w:eastAsia="黑体"/>
      <w:sz w:val="28"/>
      <w:szCs w:val="28"/>
    </w:rPr>
  </w:style>
  <w:style w:type="character" w:customStyle="1" w:styleId="2Char0">
    <w:name w:val="样式 标题 2 + 二号 加粗 Char"/>
    <w:semiHidden/>
    <w:qFormat/>
    <w:rPr>
      <w:rFonts w:ascii="黑体" w:eastAsia="黑体"/>
      <w:bCs/>
      <w:kern w:val="2"/>
      <w:sz w:val="44"/>
      <w:szCs w:val="32"/>
      <w:lang w:val="en-US" w:eastAsia="zh-CN" w:bidi="ar-SA"/>
    </w:rPr>
  </w:style>
  <w:style w:type="paragraph" w:customStyle="1" w:styleId="27">
    <w:name w:val="样式 标题 2 + 二号 加粗"/>
    <w:basedOn w:val="22"/>
    <w:semiHidden/>
    <w:qFormat/>
    <w:pPr>
      <w:snapToGrid/>
      <w:spacing w:beforeLines="50" w:before="50" w:afterLines="50" w:after="50"/>
      <w:outlineLvl w:val="0"/>
    </w:pPr>
    <w:rPr>
      <w:rFonts w:ascii="黑体" w:eastAsia="黑体"/>
      <w:sz w:val="44"/>
    </w:rPr>
  </w:style>
  <w:style w:type="character" w:customStyle="1" w:styleId="nbapihighlightmonbapihighlight">
    <w:name w:val="nbapihighlightmo nbapihighlight"/>
    <w:semiHidden/>
    <w:qFormat/>
    <w:rPr>
      <w:rFonts w:ascii="Arial" w:hAnsi="Arial" w:cs="Arial" w:hint="default"/>
      <w:b/>
      <w:bCs/>
      <w:sz w:val="42"/>
      <w:szCs w:val="42"/>
      <w:bdr w:val="single" w:sz="6" w:space="0" w:color="FFFFFF"/>
    </w:rPr>
  </w:style>
  <w:style w:type="paragraph" w:customStyle="1" w:styleId="310">
    <w:name w:val="标题 31"/>
    <w:basedOn w:val="af5"/>
    <w:semiHidden/>
    <w:qFormat/>
    <w:pPr>
      <w:widowControl/>
      <w:snapToGrid/>
      <w:spacing w:line="240" w:lineRule="auto"/>
      <w:jc w:val="left"/>
      <w:outlineLvl w:val="3"/>
    </w:pPr>
    <w:rPr>
      <w:rFonts w:ascii="宋体" w:hAnsi="宋体"/>
      <w:kern w:val="0"/>
      <w:sz w:val="24"/>
      <w:szCs w:val="24"/>
    </w:rPr>
  </w:style>
  <w:style w:type="character" w:customStyle="1" w:styleId="p6">
    <w:name w:val="p6"/>
    <w:basedOn w:val="af6"/>
    <w:semiHidden/>
    <w:qFormat/>
  </w:style>
  <w:style w:type="character" w:customStyle="1" w:styleId="databold">
    <w:name w:val="data_bold"/>
    <w:basedOn w:val="af6"/>
    <w:semiHidden/>
    <w:qFormat/>
  </w:style>
  <w:style w:type="character" w:customStyle="1" w:styleId="webdict">
    <w:name w:val="webdict"/>
    <w:basedOn w:val="af6"/>
    <w:semiHidden/>
    <w:qFormat/>
  </w:style>
  <w:style w:type="paragraph" w:customStyle="1" w:styleId="keywords">
    <w:name w:val="key words"/>
    <w:basedOn w:val="af5"/>
    <w:next w:val="af5"/>
    <w:semiHidden/>
    <w:qFormat/>
    <w:pPr>
      <w:numPr>
        <w:numId w:val="14"/>
      </w:numPr>
      <w:tabs>
        <w:tab w:val="clear" w:pos="1080"/>
      </w:tabs>
      <w:snapToGrid/>
      <w:spacing w:beforeLines="50" w:before="156" w:afterLines="100" w:after="312" w:line="240" w:lineRule="auto"/>
      <w:ind w:left="1069" w:hangingChars="594" w:hanging="1069"/>
    </w:pPr>
    <w:rPr>
      <w:sz w:val="18"/>
      <w:szCs w:val="24"/>
    </w:rPr>
  </w:style>
  <w:style w:type="paragraph" w:customStyle="1" w:styleId="Abstract">
    <w:name w:val="Abstract"/>
    <w:basedOn w:val="af5"/>
    <w:next w:val="keywords"/>
    <w:qFormat/>
    <w:pPr>
      <w:numPr>
        <w:numId w:val="15"/>
      </w:numPr>
      <w:snapToGrid/>
      <w:spacing w:beforeLines="50" w:before="156" w:afterLines="50" w:after="156" w:line="240" w:lineRule="auto"/>
      <w:ind w:left="0" w:firstLine="0"/>
    </w:pPr>
    <w:rPr>
      <w:rFonts w:cs="Arial"/>
      <w:sz w:val="18"/>
      <w:szCs w:val="24"/>
    </w:rPr>
  </w:style>
  <w:style w:type="character" w:customStyle="1" w:styleId="AbstractChar">
    <w:name w:val="Abstract Char"/>
    <w:qFormat/>
    <w:locked/>
    <w:rPr>
      <w:rFonts w:eastAsia="宋体" w:cs="Arial"/>
      <w:kern w:val="2"/>
      <w:sz w:val="18"/>
      <w:szCs w:val="24"/>
      <w:lang w:val="en-US" w:eastAsia="zh-CN" w:bidi="ar-SA"/>
    </w:rPr>
  </w:style>
  <w:style w:type="paragraph" w:customStyle="1" w:styleId="Affiliation">
    <w:name w:val="Affiliation"/>
    <w:basedOn w:val="af5"/>
    <w:next w:val="Abstract"/>
    <w:semiHidden/>
    <w:qFormat/>
    <w:pPr>
      <w:snapToGrid/>
      <w:spacing w:beforeLines="100" w:before="312" w:afterLines="100" w:after="312" w:line="240" w:lineRule="auto"/>
      <w:jc w:val="center"/>
    </w:pPr>
    <w:rPr>
      <w:sz w:val="15"/>
      <w:szCs w:val="24"/>
    </w:rPr>
  </w:style>
  <w:style w:type="paragraph" w:customStyle="1" w:styleId="EnglishTitle">
    <w:name w:val="English Title"/>
    <w:basedOn w:val="af5"/>
    <w:next w:val="Author"/>
    <w:semiHidden/>
    <w:qFormat/>
    <w:pPr>
      <w:snapToGrid/>
      <w:spacing w:beforeLines="250" w:before="780" w:afterLines="50" w:after="156" w:line="240" w:lineRule="auto"/>
      <w:jc w:val="center"/>
    </w:pPr>
    <w:rPr>
      <w:rFonts w:ascii="Arial" w:hAnsi="Arial" w:cs="Arial"/>
      <w:sz w:val="44"/>
      <w:szCs w:val="24"/>
    </w:rPr>
  </w:style>
  <w:style w:type="character" w:customStyle="1" w:styleId="citationyear1">
    <w:name w:val="citation_year1"/>
    <w:semiHidden/>
    <w:qFormat/>
    <w:rPr>
      <w:b/>
      <w:bCs/>
    </w:rPr>
  </w:style>
  <w:style w:type="character" w:customStyle="1" w:styleId="citationvolume1">
    <w:name w:val="citation_volume1"/>
    <w:semiHidden/>
    <w:qFormat/>
    <w:rPr>
      <w:i/>
      <w:iCs/>
    </w:rPr>
  </w:style>
  <w:style w:type="character" w:customStyle="1" w:styleId="gsa1">
    <w:name w:val="gs_a1"/>
    <w:semiHidden/>
    <w:qFormat/>
    <w:rPr>
      <w:color w:val="008000"/>
    </w:rPr>
  </w:style>
  <w:style w:type="character" w:customStyle="1" w:styleId="fy21">
    <w:name w:val="fy21"/>
    <w:semiHidden/>
    <w:qFormat/>
    <w:rPr>
      <w:rFonts w:ascii="Verdana" w:hAnsi="Verdana" w:hint="default"/>
      <w:color w:val="0063C7"/>
      <w:sz w:val="18"/>
      <w:szCs w:val="18"/>
    </w:rPr>
  </w:style>
  <w:style w:type="character" w:customStyle="1" w:styleId="def3">
    <w:name w:val="def3"/>
    <w:semiHidden/>
    <w:qFormat/>
  </w:style>
  <w:style w:type="paragraph" w:customStyle="1" w:styleId="affff2">
    <w:name w:val="毕业论文正文"/>
    <w:basedOn w:val="af5"/>
    <w:semiHidden/>
    <w:qFormat/>
    <w:pPr>
      <w:snapToGrid/>
      <w:spacing w:line="400" w:lineRule="exact"/>
      <w:ind w:firstLineChars="200" w:firstLine="480"/>
    </w:pPr>
    <w:rPr>
      <w:sz w:val="24"/>
      <w:szCs w:val="20"/>
    </w:rPr>
  </w:style>
  <w:style w:type="character" w:customStyle="1" w:styleId="Char4">
    <w:name w:val="毕业论文正文 Char"/>
    <w:semiHidden/>
    <w:qFormat/>
    <w:rPr>
      <w:rFonts w:eastAsia="宋体" w:cs="宋体"/>
      <w:kern w:val="2"/>
      <w:sz w:val="24"/>
      <w:lang w:val="en-US" w:eastAsia="zh-CN" w:bidi="ar-SA"/>
    </w:rPr>
  </w:style>
  <w:style w:type="character" w:customStyle="1" w:styleId="text1">
    <w:name w:val="text1"/>
    <w:semiHidden/>
    <w:qFormat/>
    <w:rPr>
      <w:rFonts w:ascii="Verdana" w:hAnsi="Verdana" w:hint="default"/>
      <w:color w:val="292929"/>
      <w:sz w:val="21"/>
      <w:szCs w:val="21"/>
    </w:rPr>
  </w:style>
  <w:style w:type="character" w:customStyle="1" w:styleId="shorttext">
    <w:name w:val="short_text"/>
    <w:basedOn w:val="af6"/>
    <w:semiHidden/>
    <w:qFormat/>
  </w:style>
  <w:style w:type="character" w:customStyle="1" w:styleId="hps">
    <w:name w:val="hps"/>
    <w:basedOn w:val="af6"/>
    <w:semiHidden/>
    <w:qFormat/>
  </w:style>
  <w:style w:type="character" w:customStyle="1" w:styleId="hpsatn">
    <w:name w:val="hps atn"/>
    <w:basedOn w:val="af6"/>
    <w:semiHidden/>
    <w:qFormat/>
  </w:style>
  <w:style w:type="character" w:customStyle="1" w:styleId="mediumtext1">
    <w:name w:val="medium_text1"/>
    <w:semiHidden/>
    <w:qFormat/>
    <w:rPr>
      <w:sz w:val="24"/>
      <w:szCs w:val="24"/>
    </w:rPr>
  </w:style>
  <w:style w:type="character" w:customStyle="1" w:styleId="yxNone">
    <w:name w:val="yxNone"/>
    <w:basedOn w:val="af6"/>
    <w:semiHidden/>
    <w:qFormat/>
  </w:style>
  <w:style w:type="character" w:customStyle="1" w:styleId="yxExternal">
    <w:name w:val="yxExternal"/>
    <w:semiHidden/>
    <w:qFormat/>
    <w:rPr>
      <w:rFonts w:ascii="Courier New" w:hAnsi="Courier New"/>
      <w:color w:val="808080"/>
    </w:rPr>
  </w:style>
  <w:style w:type="character" w:customStyle="1" w:styleId="yxPopup">
    <w:name w:val="yxPopup"/>
    <w:semiHidden/>
    <w:qFormat/>
    <w:rPr>
      <w:rFonts w:ascii="Courier New" w:hAnsi="Courier New"/>
      <w:color w:val="008000"/>
    </w:rPr>
  </w:style>
  <w:style w:type="character" w:customStyle="1" w:styleId="yxJump">
    <w:name w:val="yxJump"/>
    <w:semiHidden/>
    <w:qFormat/>
    <w:rPr>
      <w:rFonts w:ascii="Courier New" w:hAnsi="Courier New"/>
      <w:color w:val="008080"/>
    </w:rPr>
  </w:style>
  <w:style w:type="character" w:customStyle="1" w:styleId="yxInternal">
    <w:name w:val="yxInternal"/>
    <w:semiHidden/>
    <w:qFormat/>
    <w:rPr>
      <w:rFonts w:ascii="Courier New" w:hAnsi="Courier New"/>
      <w:color w:val="FF0000"/>
    </w:rPr>
  </w:style>
  <w:style w:type="character" w:customStyle="1" w:styleId="yxMark">
    <w:name w:val="yxMark"/>
    <w:semiHidden/>
    <w:qFormat/>
    <w:rPr>
      <w:rFonts w:ascii="Courier New" w:hAnsi="Courier New"/>
      <w:vanish/>
      <w:color w:val="800000"/>
      <w:vertAlign w:val="subscript"/>
    </w:rPr>
  </w:style>
  <w:style w:type="paragraph" w:customStyle="1" w:styleId="CharCharCharCharCharChar1CharCharCharCharCharCharCharCharCharCharCharCharCharCharCharCharCharCharChar">
    <w:name w:val="Char Char Char Char Char Char1 Char Char Char Char Char Char Char Char Char Char Char Char Char Char Char Char Char Char Char"/>
    <w:basedOn w:val="af5"/>
    <w:semiHidden/>
    <w:qFormat/>
    <w:pPr>
      <w:snapToGrid/>
      <w:spacing w:line="240" w:lineRule="auto"/>
    </w:pPr>
    <w:rPr>
      <w:rFonts w:ascii="Tahoma" w:hAnsi="Tahoma"/>
      <w:sz w:val="24"/>
      <w:szCs w:val="20"/>
    </w:rPr>
  </w:style>
  <w:style w:type="paragraph" w:customStyle="1" w:styleId="110">
    <w:name w:val="1.1"/>
    <w:basedOn w:val="af5"/>
    <w:semiHidden/>
    <w:qFormat/>
    <w:pPr>
      <w:widowControl/>
      <w:snapToGrid/>
      <w:spacing w:before="100" w:beforeAutospacing="1" w:after="100" w:afterAutospacing="1" w:line="360" w:lineRule="auto"/>
    </w:pPr>
    <w:rPr>
      <w:b/>
      <w:kern w:val="0"/>
      <w:sz w:val="24"/>
      <w:szCs w:val="24"/>
    </w:rPr>
  </w:style>
  <w:style w:type="character" w:customStyle="1" w:styleId="datatitle">
    <w:name w:val="datatitle"/>
    <w:semiHidden/>
    <w:qFormat/>
    <w:rPr>
      <w:rFonts w:ascii="Arial" w:hAnsi="Arial" w:cs="Verdana"/>
      <w:b/>
      <w:sz w:val="24"/>
      <w:szCs w:val="24"/>
      <w:lang w:val="en-US" w:eastAsia="en-US" w:bidi="ar-SA"/>
    </w:rPr>
  </w:style>
  <w:style w:type="paragraph" w:customStyle="1" w:styleId="Author1">
    <w:name w:val="Author1"/>
    <w:basedOn w:val="af5"/>
    <w:semiHidden/>
    <w:qFormat/>
    <w:pPr>
      <w:widowControl/>
      <w:snapToGrid/>
      <w:spacing w:line="360" w:lineRule="auto"/>
      <w:jc w:val="center"/>
    </w:pPr>
    <w:rPr>
      <w:kern w:val="0"/>
      <w:sz w:val="18"/>
      <w:szCs w:val="18"/>
      <w:lang w:val="hr-HR" w:eastAsia="en-US"/>
    </w:rPr>
  </w:style>
  <w:style w:type="paragraph" w:customStyle="1" w:styleId="CharCharCharCharCharCharChar">
    <w:name w:val="Char Char Char Char Char Char Char"/>
    <w:basedOn w:val="af5"/>
    <w:semiHidden/>
    <w:qFormat/>
    <w:pPr>
      <w:widowControl/>
      <w:snapToGrid/>
      <w:spacing w:after="160" w:line="240" w:lineRule="exact"/>
      <w:jc w:val="left"/>
    </w:pPr>
    <w:rPr>
      <w:rFonts w:ascii="Arial" w:eastAsia="Times New Roman" w:hAnsi="Arial"/>
      <w:b/>
      <w:kern w:val="0"/>
      <w:sz w:val="24"/>
      <w:szCs w:val="24"/>
      <w:lang w:eastAsia="en-US"/>
    </w:rPr>
  </w:style>
  <w:style w:type="paragraph" w:customStyle="1" w:styleId="16">
    <w:name w:val="标题1"/>
    <w:basedOn w:val="af5"/>
    <w:semiHidden/>
    <w:qFormat/>
    <w:pPr>
      <w:widowControl/>
      <w:snapToGrid/>
      <w:spacing w:before="100" w:beforeAutospacing="1" w:after="100" w:afterAutospacing="1" w:line="360" w:lineRule="auto"/>
      <w:jc w:val="center"/>
      <w:outlineLvl w:val="0"/>
    </w:pPr>
    <w:rPr>
      <w:b/>
      <w:kern w:val="0"/>
      <w:sz w:val="32"/>
      <w:szCs w:val="32"/>
    </w:rPr>
  </w:style>
  <w:style w:type="paragraph" w:customStyle="1" w:styleId="VAFigureCaptionChar">
    <w:name w:val="VA_Figure_Caption Char"/>
    <w:basedOn w:val="af5"/>
    <w:next w:val="af5"/>
    <w:semiHidden/>
    <w:qFormat/>
    <w:pPr>
      <w:widowControl/>
      <w:snapToGrid/>
      <w:spacing w:before="255" w:after="295" w:line="180" w:lineRule="exact"/>
    </w:pPr>
    <w:rPr>
      <w:rFonts w:ascii="Times" w:hAnsi="Times"/>
      <w:kern w:val="0"/>
      <w:sz w:val="16"/>
      <w:szCs w:val="20"/>
      <w:lang w:eastAsia="en-US"/>
    </w:rPr>
  </w:style>
  <w:style w:type="character" w:customStyle="1" w:styleId="VAFigureCaptionCharChar">
    <w:name w:val="VA_Figure_Caption Char Char"/>
    <w:semiHidden/>
    <w:qFormat/>
    <w:rPr>
      <w:rFonts w:ascii="Times" w:eastAsia="宋体" w:hAnsi="Times"/>
      <w:sz w:val="16"/>
      <w:lang w:val="en-US" w:eastAsia="en-US" w:bidi="ar-SA"/>
    </w:rPr>
  </w:style>
  <w:style w:type="character" w:customStyle="1" w:styleId="pagination">
    <w:name w:val="pagination"/>
    <w:basedOn w:val="af6"/>
    <w:semiHidden/>
    <w:qFormat/>
  </w:style>
  <w:style w:type="character" w:customStyle="1" w:styleId="journal">
    <w:name w:val="journal"/>
    <w:basedOn w:val="af6"/>
    <w:semiHidden/>
    <w:qFormat/>
  </w:style>
  <w:style w:type="character" w:customStyle="1" w:styleId="page">
    <w:name w:val="page"/>
    <w:basedOn w:val="af6"/>
    <w:semiHidden/>
    <w:qFormat/>
  </w:style>
  <w:style w:type="character" w:customStyle="1" w:styleId="Char5">
    <w:name w:val="尾注文本 Char"/>
    <w:semiHidden/>
    <w:qFormat/>
    <w:rPr>
      <w:rFonts w:eastAsia="宋体"/>
      <w:kern w:val="2"/>
      <w:sz w:val="21"/>
      <w:szCs w:val="24"/>
      <w:lang w:val="en-US" w:eastAsia="zh-CN" w:bidi="ar-SA"/>
    </w:rPr>
  </w:style>
  <w:style w:type="paragraph" w:customStyle="1" w:styleId="Reference">
    <w:name w:val="Reference"/>
    <w:basedOn w:val="af5"/>
    <w:semiHidden/>
    <w:qFormat/>
    <w:pPr>
      <w:numPr>
        <w:numId w:val="16"/>
      </w:numPr>
      <w:snapToGrid/>
      <w:spacing w:line="240" w:lineRule="auto"/>
    </w:pPr>
    <w:rPr>
      <w:sz w:val="15"/>
      <w:szCs w:val="24"/>
    </w:rPr>
  </w:style>
  <w:style w:type="paragraph" w:customStyle="1" w:styleId="311">
    <w:name w:val="正文文本 31"/>
    <w:basedOn w:val="af5"/>
    <w:semiHidden/>
    <w:qFormat/>
    <w:pPr>
      <w:adjustRightInd w:val="0"/>
      <w:snapToGrid/>
      <w:spacing w:line="240" w:lineRule="auto"/>
      <w:jc w:val="left"/>
      <w:textAlignment w:val="baseline"/>
    </w:pPr>
    <w:rPr>
      <w:sz w:val="28"/>
      <w:szCs w:val="20"/>
    </w:rPr>
  </w:style>
  <w:style w:type="character" w:customStyle="1" w:styleId="GB2312">
    <w:name w:val="样式 (中文) 楷体_GB2312"/>
    <w:semiHidden/>
    <w:qFormat/>
    <w:rPr>
      <w:rFonts w:eastAsia="楷体_GB2312"/>
      <w:sz w:val="21"/>
    </w:rPr>
  </w:style>
  <w:style w:type="paragraph" w:customStyle="1" w:styleId="03address">
    <w:name w:val="03.address"/>
    <w:basedOn w:val="af5"/>
    <w:next w:val="af5"/>
    <w:semiHidden/>
    <w:qFormat/>
    <w:pPr>
      <w:widowControl/>
      <w:adjustRightInd w:val="0"/>
      <w:spacing w:line="360" w:lineRule="auto"/>
      <w:jc w:val="center"/>
    </w:pPr>
    <w:rPr>
      <w:i/>
      <w:kern w:val="0"/>
      <w:lang w:eastAsia="en-US"/>
    </w:rPr>
  </w:style>
  <w:style w:type="paragraph" w:customStyle="1" w:styleId="affff3">
    <w:name w:val="自定义正文"/>
    <w:basedOn w:val="af5"/>
    <w:semiHidden/>
    <w:qFormat/>
    <w:pPr>
      <w:spacing w:after="40"/>
    </w:pPr>
  </w:style>
  <w:style w:type="character" w:customStyle="1" w:styleId="Char6">
    <w:name w:val="自定义正文 Char"/>
    <w:semiHidden/>
    <w:qFormat/>
    <w:rPr>
      <w:rFonts w:eastAsia="宋体"/>
      <w:spacing w:val="2"/>
      <w:kern w:val="2"/>
      <w:sz w:val="21"/>
      <w:szCs w:val="21"/>
      <w:lang w:val="en-US" w:eastAsia="zh-CN" w:bidi="ar-SA"/>
    </w:rPr>
  </w:style>
  <w:style w:type="paragraph" w:customStyle="1" w:styleId="a1">
    <w:name w:val="公式编号"/>
    <w:basedOn w:val="af5"/>
    <w:semiHidden/>
    <w:qFormat/>
    <w:pPr>
      <w:numPr>
        <w:numId w:val="17"/>
      </w:numPr>
      <w:snapToGrid/>
      <w:spacing w:line="240" w:lineRule="auto"/>
      <w:jc w:val="right"/>
    </w:pPr>
    <w:rPr>
      <w:sz w:val="24"/>
      <w:szCs w:val="24"/>
    </w:rPr>
  </w:style>
  <w:style w:type="paragraph" w:customStyle="1" w:styleId="affff4">
    <w:name w:val="关键词"/>
    <w:basedOn w:val="af5"/>
    <w:next w:val="af5"/>
    <w:semiHidden/>
    <w:qFormat/>
    <w:pPr>
      <w:snapToGrid/>
      <w:spacing w:line="360" w:lineRule="auto"/>
    </w:pPr>
    <w:rPr>
      <w:b/>
      <w:sz w:val="24"/>
      <w:szCs w:val="20"/>
    </w:rPr>
  </w:style>
  <w:style w:type="character" w:customStyle="1" w:styleId="Char7">
    <w:name w:val="关键词 Char"/>
    <w:qFormat/>
    <w:locked/>
    <w:rPr>
      <w:rFonts w:eastAsia="宋体"/>
      <w:b/>
      <w:kern w:val="2"/>
      <w:sz w:val="24"/>
      <w:lang w:val="en-US" w:eastAsia="zh-CN" w:bidi="ar-SA"/>
    </w:rPr>
  </w:style>
  <w:style w:type="paragraph" w:customStyle="1" w:styleId="affff5">
    <w:name w:val="关键词 + 非加粗"/>
    <w:basedOn w:val="affff4"/>
    <w:semiHidden/>
    <w:qFormat/>
    <w:rPr>
      <w:b w:val="0"/>
    </w:rPr>
  </w:style>
  <w:style w:type="paragraph" w:customStyle="1" w:styleId="affff6">
    <w:name w:val="自定义题注"/>
    <w:basedOn w:val="af5"/>
    <w:semiHidden/>
    <w:qFormat/>
    <w:pPr>
      <w:tabs>
        <w:tab w:val="left" w:pos="397"/>
      </w:tabs>
      <w:spacing w:after="40"/>
      <w:ind w:left="397" w:hanging="113"/>
      <w:jc w:val="center"/>
    </w:pPr>
    <w:rPr>
      <w:sz w:val="18"/>
    </w:rPr>
  </w:style>
  <w:style w:type="paragraph" w:customStyle="1" w:styleId="affff7">
    <w:name w:val="居中"/>
    <w:basedOn w:val="affff3"/>
    <w:semiHidden/>
    <w:qFormat/>
    <w:pPr>
      <w:spacing w:line="240" w:lineRule="auto"/>
      <w:jc w:val="center"/>
    </w:pPr>
  </w:style>
  <w:style w:type="character" w:customStyle="1" w:styleId="Char8">
    <w:name w:val="居中 Char"/>
    <w:basedOn w:val="Char6"/>
    <w:semiHidden/>
    <w:qFormat/>
    <w:rPr>
      <w:rFonts w:eastAsia="宋体"/>
      <w:spacing w:val="2"/>
      <w:kern w:val="2"/>
      <w:sz w:val="21"/>
      <w:szCs w:val="21"/>
      <w:lang w:val="en-US" w:eastAsia="zh-CN" w:bidi="ar-SA"/>
    </w:rPr>
  </w:style>
  <w:style w:type="paragraph" w:customStyle="1" w:styleId="affff8">
    <w:name w:val="文章标题"/>
    <w:basedOn w:val="af5"/>
    <w:next w:val="affff3"/>
    <w:semiHidden/>
    <w:qFormat/>
    <w:pPr>
      <w:keepNext/>
      <w:keepLines/>
      <w:spacing w:before="360" w:after="360" w:line="240" w:lineRule="auto"/>
      <w:jc w:val="center"/>
    </w:pPr>
    <w:rPr>
      <w:rFonts w:eastAsia="黑体"/>
      <w:kern w:val="44"/>
      <w:sz w:val="36"/>
      <w:szCs w:val="44"/>
    </w:rPr>
  </w:style>
  <w:style w:type="paragraph" w:customStyle="1" w:styleId="af4">
    <w:name w:val="编号"/>
    <w:basedOn w:val="af5"/>
    <w:semiHidden/>
    <w:qFormat/>
    <w:pPr>
      <w:numPr>
        <w:numId w:val="18"/>
      </w:numPr>
      <w:tabs>
        <w:tab w:val="clear" w:pos="360"/>
        <w:tab w:val="left" w:pos="0"/>
      </w:tabs>
      <w:snapToGrid/>
      <w:spacing w:line="240" w:lineRule="auto"/>
      <w:ind w:left="0" w:firstLine="420"/>
    </w:pPr>
    <w:rPr>
      <w:bCs/>
      <w:kern w:val="0"/>
      <w:szCs w:val="20"/>
    </w:rPr>
  </w:style>
  <w:style w:type="paragraph" w:customStyle="1" w:styleId="410">
    <w:name w:val="目录 41"/>
    <w:basedOn w:val="af5"/>
    <w:next w:val="af5"/>
    <w:semiHidden/>
    <w:qFormat/>
    <w:pPr>
      <w:snapToGrid/>
      <w:spacing w:line="240" w:lineRule="auto"/>
      <w:ind w:leftChars="600" w:left="1260"/>
    </w:pPr>
    <w:rPr>
      <w:szCs w:val="24"/>
    </w:rPr>
  </w:style>
  <w:style w:type="paragraph" w:customStyle="1" w:styleId="312">
    <w:name w:val="目录 31"/>
    <w:basedOn w:val="af5"/>
    <w:next w:val="af5"/>
    <w:uiPriority w:val="39"/>
    <w:qFormat/>
    <w:pPr>
      <w:tabs>
        <w:tab w:val="left" w:pos="1620"/>
        <w:tab w:val="right" w:leader="dot" w:pos="8296"/>
      </w:tabs>
      <w:snapToGrid/>
      <w:spacing w:line="360" w:lineRule="auto"/>
      <w:ind w:firstLine="964"/>
    </w:pPr>
    <w:rPr>
      <w:sz w:val="24"/>
      <w:szCs w:val="24"/>
    </w:rPr>
  </w:style>
  <w:style w:type="paragraph" w:customStyle="1" w:styleId="210">
    <w:name w:val="目录 21"/>
    <w:basedOn w:val="af5"/>
    <w:next w:val="af5"/>
    <w:uiPriority w:val="39"/>
    <w:qFormat/>
    <w:pPr>
      <w:tabs>
        <w:tab w:val="left" w:pos="1080"/>
        <w:tab w:val="right" w:leader="dot" w:pos="8296"/>
      </w:tabs>
      <w:snapToGrid/>
      <w:spacing w:line="360" w:lineRule="auto"/>
      <w:ind w:firstLine="482"/>
    </w:pPr>
    <w:rPr>
      <w:sz w:val="24"/>
      <w:szCs w:val="24"/>
    </w:rPr>
  </w:style>
  <w:style w:type="paragraph" w:customStyle="1" w:styleId="111">
    <w:name w:val="目录 11"/>
    <w:basedOn w:val="af5"/>
    <w:next w:val="af5"/>
    <w:uiPriority w:val="39"/>
    <w:qFormat/>
    <w:pPr>
      <w:tabs>
        <w:tab w:val="left" w:pos="360"/>
        <w:tab w:val="right" w:leader="dot" w:pos="8296"/>
      </w:tabs>
      <w:snapToGrid/>
      <w:spacing w:line="360" w:lineRule="auto"/>
    </w:pPr>
    <w:rPr>
      <w:rFonts w:eastAsia="黑体"/>
      <w:b/>
      <w:sz w:val="28"/>
      <w:szCs w:val="24"/>
    </w:rPr>
  </w:style>
  <w:style w:type="paragraph" w:customStyle="1" w:styleId="Authors">
    <w:name w:val="Authors"/>
    <w:basedOn w:val="af5"/>
    <w:next w:val="af5"/>
    <w:semiHidden/>
    <w:qFormat/>
    <w:pPr>
      <w:widowControl/>
      <w:snapToGrid/>
      <w:spacing w:line="240" w:lineRule="auto"/>
      <w:jc w:val="center"/>
    </w:pPr>
    <w:rPr>
      <w:kern w:val="0"/>
      <w:sz w:val="24"/>
      <w:szCs w:val="24"/>
      <w:lang w:val="hr-HR" w:eastAsia="en-US"/>
    </w:rPr>
  </w:style>
  <w:style w:type="character" w:customStyle="1" w:styleId="formula">
    <w:name w:val="formula"/>
    <w:basedOn w:val="af6"/>
    <w:semiHidden/>
    <w:qFormat/>
  </w:style>
  <w:style w:type="character" w:customStyle="1" w:styleId="emphroman1">
    <w:name w:val="emphroman1"/>
    <w:semiHidden/>
    <w:qFormat/>
  </w:style>
  <w:style w:type="character" w:customStyle="1" w:styleId="refpreview1">
    <w:name w:val="refpreview1"/>
    <w:semiHidden/>
    <w:qFormat/>
    <w:rPr>
      <w:vanish/>
      <w:shd w:val="clear" w:color="auto" w:fill="EEEEEE"/>
    </w:rPr>
  </w:style>
  <w:style w:type="character" w:customStyle="1" w:styleId="ti2">
    <w:name w:val="ti2"/>
    <w:semiHidden/>
    <w:qFormat/>
    <w:rPr>
      <w:sz w:val="22"/>
      <w:szCs w:val="22"/>
    </w:rPr>
  </w:style>
  <w:style w:type="character" w:customStyle="1" w:styleId="ti">
    <w:name w:val="ti"/>
    <w:basedOn w:val="af6"/>
    <w:semiHidden/>
    <w:qFormat/>
  </w:style>
  <w:style w:type="paragraph" w:customStyle="1" w:styleId="authlist">
    <w:name w:val="auth_list"/>
    <w:basedOn w:val="af5"/>
    <w:semiHidden/>
    <w:qFormat/>
    <w:pPr>
      <w:widowControl/>
      <w:snapToGrid/>
      <w:spacing w:before="100" w:beforeAutospacing="1" w:after="100" w:afterAutospacing="1" w:line="240" w:lineRule="auto"/>
      <w:jc w:val="left"/>
    </w:pPr>
    <w:rPr>
      <w:rFonts w:ascii="宋体" w:hAnsi="宋体"/>
      <w:kern w:val="0"/>
      <w:sz w:val="24"/>
      <w:szCs w:val="24"/>
    </w:rPr>
  </w:style>
  <w:style w:type="character" w:customStyle="1" w:styleId="spanyw">
    <w:name w:val="span_yw"/>
    <w:basedOn w:val="af6"/>
    <w:semiHidden/>
    <w:qFormat/>
  </w:style>
  <w:style w:type="character" w:customStyle="1" w:styleId="curm">
    <w:name w:val="curm"/>
    <w:basedOn w:val="af6"/>
    <w:semiHidden/>
    <w:qFormat/>
  </w:style>
  <w:style w:type="character" w:customStyle="1" w:styleId="17">
    <w:name w:val="不明显强调1"/>
    <w:qFormat/>
    <w:rPr>
      <w:rFonts w:eastAsia="宋体" w:cs="Times New Roman"/>
      <w:i/>
      <w:iCs/>
      <w:color w:val="808080"/>
      <w:szCs w:val="22"/>
      <w:lang w:eastAsia="zh-CN"/>
    </w:rPr>
  </w:style>
  <w:style w:type="paragraph" w:customStyle="1" w:styleId="Papertext">
    <w:name w:val="Paper text"/>
    <w:basedOn w:val="af5"/>
    <w:semiHidden/>
    <w:qFormat/>
    <w:pPr>
      <w:widowControl/>
      <w:snapToGrid/>
      <w:spacing w:line="240" w:lineRule="auto"/>
    </w:pPr>
    <w:rPr>
      <w:kern w:val="0"/>
      <w:sz w:val="24"/>
      <w:szCs w:val="24"/>
      <w:lang w:eastAsia="en-US"/>
    </w:rPr>
  </w:style>
  <w:style w:type="character" w:customStyle="1" w:styleId="2Char1">
    <w:name w:val="标题 2 Char"/>
    <w:semiHidden/>
    <w:qFormat/>
    <w:rPr>
      <w:rFonts w:ascii="Arial" w:eastAsia="黑体" w:hAnsi="Arial"/>
      <w:b/>
      <w:bCs/>
      <w:kern w:val="2"/>
      <w:sz w:val="32"/>
      <w:szCs w:val="32"/>
      <w:lang w:val="en-US" w:eastAsia="zh-CN" w:bidi="ar-SA"/>
    </w:rPr>
  </w:style>
  <w:style w:type="paragraph" w:customStyle="1" w:styleId="p0">
    <w:name w:val="p0"/>
    <w:basedOn w:val="af5"/>
    <w:semiHidden/>
    <w:qFormat/>
    <w:pPr>
      <w:widowControl/>
      <w:snapToGrid/>
      <w:spacing w:line="240" w:lineRule="auto"/>
    </w:pPr>
    <w:rPr>
      <w:kern w:val="0"/>
    </w:rPr>
  </w:style>
  <w:style w:type="character" w:customStyle="1" w:styleId="FootnoteTextChar">
    <w:name w:val="Footnote Text Char"/>
    <w:semiHidden/>
    <w:qFormat/>
    <w:locked/>
    <w:rPr>
      <w:spacing w:val="2"/>
      <w:kern w:val="2"/>
      <w:sz w:val="18"/>
    </w:rPr>
  </w:style>
  <w:style w:type="character" w:customStyle="1" w:styleId="EndnoteTextChar">
    <w:name w:val="Endnote Text Char"/>
    <w:semiHidden/>
    <w:qFormat/>
    <w:locked/>
    <w:rPr>
      <w:rFonts w:cs="Times New Roman"/>
      <w:sz w:val="24"/>
      <w:szCs w:val="24"/>
    </w:rPr>
  </w:style>
  <w:style w:type="paragraph" w:customStyle="1" w:styleId="18">
    <w:name w:val="列表段落1"/>
    <w:basedOn w:val="af5"/>
    <w:semiHidden/>
    <w:qFormat/>
    <w:pPr>
      <w:snapToGrid/>
      <w:spacing w:line="240" w:lineRule="auto"/>
      <w:ind w:firstLineChars="200" w:firstLine="200"/>
    </w:pPr>
    <w:rPr>
      <w:szCs w:val="24"/>
    </w:rPr>
  </w:style>
  <w:style w:type="character" w:customStyle="1" w:styleId="gt-icon-text1">
    <w:name w:val="gt-icon-text1"/>
    <w:semiHidden/>
    <w:qFormat/>
    <w:rPr>
      <w:rFonts w:cs="Times New Roman"/>
    </w:rPr>
  </w:style>
  <w:style w:type="character" w:customStyle="1" w:styleId="BalloonTextChar">
    <w:name w:val="Balloon Text Char"/>
    <w:semiHidden/>
    <w:qFormat/>
    <w:locked/>
    <w:rPr>
      <w:rFonts w:cs="Times New Roman"/>
      <w:spacing w:val="2"/>
      <w:kern w:val="2"/>
      <w:sz w:val="18"/>
      <w:szCs w:val="18"/>
    </w:rPr>
  </w:style>
  <w:style w:type="character" w:customStyle="1" w:styleId="HeaderChar">
    <w:name w:val="Header Char"/>
    <w:semiHidden/>
    <w:qFormat/>
    <w:locked/>
    <w:rPr>
      <w:rFonts w:cs="Times New Roman"/>
      <w:spacing w:val="2"/>
      <w:kern w:val="2"/>
      <w:sz w:val="18"/>
      <w:szCs w:val="18"/>
    </w:rPr>
  </w:style>
  <w:style w:type="paragraph" w:customStyle="1" w:styleId="HTML0">
    <w:name w:val="HTML 書式付き"/>
    <w:basedOn w:val="af5"/>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MS Gothic" w:eastAsia="MS Gothic" w:hAnsi="Courier New" w:cs="Courier New"/>
      <w:kern w:val="0"/>
      <w:sz w:val="20"/>
      <w:szCs w:val="20"/>
      <w:lang w:eastAsia="ja-JP"/>
    </w:rPr>
  </w:style>
  <w:style w:type="character" w:customStyle="1" w:styleId="f12z1">
    <w:name w:val="f12z1"/>
    <w:semiHidden/>
    <w:qFormat/>
    <w:rPr>
      <w:sz w:val="16"/>
    </w:rPr>
  </w:style>
  <w:style w:type="paragraph" w:customStyle="1" w:styleId="CharCharCharCharCharCharCharCharCharCharCharCharChar">
    <w:name w:val="Char Char Char Char Char Char Char Char Char Char Char Char Char"/>
    <w:basedOn w:val="af5"/>
    <w:semiHidden/>
    <w:qFormat/>
    <w:pPr>
      <w:snapToGrid/>
      <w:spacing w:line="240" w:lineRule="auto"/>
    </w:pPr>
    <w:rPr>
      <w:szCs w:val="24"/>
    </w:rPr>
  </w:style>
  <w:style w:type="paragraph" w:customStyle="1" w:styleId="085615">
    <w:name w:val="样式 宋体 小四 左 首行缩进:  0.85 厘米 段后: 6 磅 行距: 1.5 倍行距"/>
    <w:basedOn w:val="af5"/>
    <w:semiHidden/>
    <w:qFormat/>
    <w:pPr>
      <w:snapToGrid/>
      <w:spacing w:after="120" w:line="360" w:lineRule="auto"/>
      <w:ind w:firstLine="480"/>
      <w:jc w:val="left"/>
    </w:pPr>
    <w:rPr>
      <w:kern w:val="0"/>
      <w:sz w:val="24"/>
      <w:szCs w:val="20"/>
    </w:rPr>
  </w:style>
  <w:style w:type="character" w:customStyle="1" w:styleId="085615Char">
    <w:name w:val="样式 宋体 小四 左 首行缩进:  0.85 厘米 段后: 6 磅 行距: 1.5 倍行距 Char"/>
    <w:semiHidden/>
    <w:qFormat/>
    <w:rPr>
      <w:rFonts w:eastAsia="宋体" w:cs="宋体"/>
      <w:sz w:val="24"/>
      <w:lang w:val="en-US" w:eastAsia="zh-CN" w:bidi="ar-SA"/>
    </w:rPr>
  </w:style>
  <w:style w:type="paragraph" w:customStyle="1" w:styleId="13173">
    <w:name w:val="样式 宋体 小四 加粗 段后: 13 磅 行距: 多倍行距 1.73 字行"/>
    <w:basedOn w:val="af5"/>
    <w:semiHidden/>
    <w:qFormat/>
    <w:pPr>
      <w:snapToGrid/>
      <w:spacing w:after="260" w:line="415" w:lineRule="auto"/>
    </w:pPr>
    <w:rPr>
      <w:b/>
      <w:bCs/>
      <w:kern w:val="0"/>
      <w:sz w:val="24"/>
      <w:szCs w:val="20"/>
    </w:rPr>
  </w:style>
  <w:style w:type="character" w:customStyle="1" w:styleId="smallv651">
    <w:name w:val="smallv651"/>
    <w:semiHidden/>
    <w:qFormat/>
    <w:rPr>
      <w:sz w:val="16"/>
      <w:szCs w:val="16"/>
    </w:rPr>
  </w:style>
  <w:style w:type="character" w:customStyle="1" w:styleId="frlabel1">
    <w:name w:val="fr_label1"/>
    <w:semiHidden/>
    <w:qFormat/>
    <w:rPr>
      <w:b/>
      <w:bCs/>
    </w:rPr>
  </w:style>
  <w:style w:type="character" w:customStyle="1" w:styleId="frsourcelabel1">
    <w:name w:val="fr_source_label1"/>
    <w:semiHidden/>
    <w:qFormat/>
    <w:rPr>
      <w:b/>
      <w:bCs/>
    </w:rPr>
  </w:style>
  <w:style w:type="character" w:customStyle="1" w:styleId="referencetext1">
    <w:name w:val="referencetext1"/>
    <w:semiHidden/>
    <w:qFormat/>
  </w:style>
  <w:style w:type="character" w:customStyle="1" w:styleId="simjour">
    <w:name w:val="simjour"/>
    <w:basedOn w:val="af6"/>
    <w:semiHidden/>
    <w:qFormat/>
  </w:style>
  <w:style w:type="paragraph" w:customStyle="1" w:styleId="affff9">
    <w:name w:val="主标题"/>
    <w:basedOn w:val="af5"/>
    <w:next w:val="af5"/>
    <w:semiHidden/>
    <w:qFormat/>
    <w:pPr>
      <w:snapToGrid/>
      <w:spacing w:line="240" w:lineRule="auto"/>
    </w:pPr>
    <w:rPr>
      <w:rFonts w:eastAsia="黑体"/>
      <w:sz w:val="44"/>
      <w:szCs w:val="24"/>
    </w:rPr>
  </w:style>
  <w:style w:type="character" w:customStyle="1" w:styleId="highlight">
    <w:name w:val="highlight"/>
    <w:basedOn w:val="af6"/>
    <w:semiHidden/>
    <w:qFormat/>
  </w:style>
  <w:style w:type="paragraph" w:customStyle="1" w:styleId="TFReferencesSection">
    <w:name w:val="TF_References_Section"/>
    <w:basedOn w:val="af5"/>
    <w:semiHidden/>
    <w:qFormat/>
    <w:pPr>
      <w:snapToGrid/>
      <w:spacing w:line="480" w:lineRule="auto"/>
      <w:ind w:firstLine="187"/>
    </w:pPr>
    <w:rPr>
      <w:sz w:val="24"/>
      <w:szCs w:val="24"/>
    </w:rPr>
  </w:style>
  <w:style w:type="paragraph" w:customStyle="1" w:styleId="12418">
    <w:name w:val="样式 标题 1 + (中文) 黑体 三号 居中 段前: 24 磅 段后: 18 磅"/>
    <w:basedOn w:val="10"/>
    <w:semiHidden/>
    <w:qFormat/>
    <w:pPr>
      <w:keepLines w:val="0"/>
      <w:widowControl/>
      <w:numPr>
        <w:numId w:val="19"/>
      </w:numPr>
      <w:snapToGrid/>
      <w:spacing w:before="480"/>
    </w:pPr>
    <w:rPr>
      <w:snapToGrid/>
      <w:kern w:val="2"/>
      <w:sz w:val="32"/>
      <w:szCs w:val="20"/>
    </w:rPr>
  </w:style>
  <w:style w:type="paragraph" w:customStyle="1" w:styleId="a2">
    <w:name w:val="附录"/>
    <w:basedOn w:val="10"/>
    <w:next w:val="af5"/>
    <w:semiHidden/>
    <w:qFormat/>
    <w:pPr>
      <w:widowControl/>
      <w:numPr>
        <w:numId w:val="20"/>
      </w:numPr>
      <w:snapToGrid/>
      <w:spacing w:before="0" w:after="220"/>
    </w:pPr>
    <w:rPr>
      <w:rFonts w:eastAsia="宋体"/>
      <w:b/>
      <w:bCs w:val="0"/>
      <w:snapToGrid/>
      <w:color w:val="000000"/>
      <w:spacing w:val="-10"/>
      <w:kern w:val="28"/>
      <w:sz w:val="20"/>
      <w:szCs w:val="24"/>
    </w:rPr>
  </w:style>
  <w:style w:type="paragraph" w:customStyle="1" w:styleId="ae">
    <w:name w:val="标准文件_章标题"/>
    <w:next w:val="affffa"/>
    <w:semiHidden/>
    <w:qFormat/>
    <w:pPr>
      <w:numPr>
        <w:ilvl w:val="1"/>
        <w:numId w:val="21"/>
      </w:numPr>
      <w:spacing w:beforeLines="50" w:before="50" w:afterLines="50" w:after="50"/>
      <w:ind w:leftChars="-50" w:left="-50" w:rightChars="-50" w:right="-50"/>
      <w:jc w:val="both"/>
      <w:outlineLvl w:val="1"/>
    </w:pPr>
    <w:rPr>
      <w:rFonts w:ascii="黑体" w:eastAsia="黑体"/>
      <w:spacing w:val="2"/>
      <w:sz w:val="21"/>
    </w:rPr>
  </w:style>
  <w:style w:type="paragraph" w:customStyle="1" w:styleId="affffa">
    <w:name w:val="标准文件_段"/>
    <w:semiHidden/>
    <w:qFormat/>
    <w:pPr>
      <w:autoSpaceDE w:val="0"/>
      <w:autoSpaceDN w:val="0"/>
      <w:adjustRightInd w:val="0"/>
      <w:snapToGrid w:val="0"/>
      <w:spacing w:line="276" w:lineRule="auto"/>
      <w:ind w:rightChars="-50" w:right="-115"/>
      <w:jc w:val="both"/>
    </w:pPr>
    <w:rPr>
      <w:rFonts w:ascii="宋体" w:hAnsi="宋体"/>
      <w:color w:val="000000"/>
      <w:spacing w:val="2"/>
      <w:kern w:val="2"/>
      <w:sz w:val="24"/>
      <w:szCs w:val="24"/>
    </w:rPr>
  </w:style>
  <w:style w:type="paragraph" w:customStyle="1" w:styleId="af">
    <w:name w:val="标准文件_一级条标题"/>
    <w:basedOn w:val="ae"/>
    <w:next w:val="affffa"/>
    <w:semiHidden/>
    <w:qFormat/>
    <w:pPr>
      <w:numPr>
        <w:ilvl w:val="2"/>
      </w:numPr>
      <w:tabs>
        <w:tab w:val="left" w:pos="1260"/>
      </w:tabs>
      <w:spacing w:beforeLines="0" w:before="0" w:afterLines="0" w:after="0"/>
      <w:ind w:left="-50" w:hanging="420"/>
      <w:outlineLvl w:val="2"/>
    </w:pPr>
  </w:style>
  <w:style w:type="paragraph" w:customStyle="1" w:styleId="af0">
    <w:name w:val="标准文件_二级条标题"/>
    <w:basedOn w:val="af"/>
    <w:next w:val="affffa"/>
    <w:semiHidden/>
    <w:qFormat/>
    <w:pPr>
      <w:numPr>
        <w:ilvl w:val="3"/>
      </w:numPr>
      <w:tabs>
        <w:tab w:val="left" w:pos="1680"/>
      </w:tabs>
      <w:ind w:left="1680" w:hanging="420"/>
      <w:outlineLvl w:val="3"/>
    </w:pPr>
  </w:style>
  <w:style w:type="paragraph" w:customStyle="1" w:styleId="ad">
    <w:name w:val="前言标题"/>
    <w:next w:val="af5"/>
    <w:semiHidden/>
    <w:qFormat/>
    <w:pPr>
      <w:numPr>
        <w:numId w:val="21"/>
      </w:numPr>
      <w:shd w:val="clear" w:color="FFFFFF" w:fill="FFFFFF"/>
      <w:spacing w:before="540" w:after="600"/>
      <w:jc w:val="center"/>
      <w:outlineLvl w:val="0"/>
    </w:pPr>
    <w:rPr>
      <w:rFonts w:ascii="黑体" w:eastAsia="黑体"/>
      <w:sz w:val="32"/>
    </w:rPr>
  </w:style>
  <w:style w:type="paragraph" w:customStyle="1" w:styleId="af1">
    <w:name w:val="标准文件_三级条标题"/>
    <w:basedOn w:val="af0"/>
    <w:next w:val="affffa"/>
    <w:semiHidden/>
    <w:qFormat/>
    <w:pPr>
      <w:numPr>
        <w:ilvl w:val="4"/>
      </w:numPr>
      <w:tabs>
        <w:tab w:val="left" w:pos="644"/>
        <w:tab w:val="left" w:pos="2100"/>
      </w:tabs>
      <w:ind w:left="-50" w:firstLine="114"/>
      <w:outlineLvl w:val="4"/>
    </w:pPr>
  </w:style>
  <w:style w:type="paragraph" w:customStyle="1" w:styleId="af2">
    <w:name w:val="标准文件_四级条标题"/>
    <w:basedOn w:val="af1"/>
    <w:next w:val="affffa"/>
    <w:semiHidden/>
    <w:qFormat/>
    <w:pPr>
      <w:numPr>
        <w:ilvl w:val="5"/>
      </w:numPr>
      <w:tabs>
        <w:tab w:val="left" w:pos="720"/>
        <w:tab w:val="left" w:pos="2520"/>
      </w:tabs>
      <w:ind w:left="680" w:hanging="680"/>
      <w:outlineLvl w:val="5"/>
    </w:pPr>
  </w:style>
  <w:style w:type="paragraph" w:customStyle="1" w:styleId="af3">
    <w:name w:val="标准文件_五级条标题"/>
    <w:basedOn w:val="af2"/>
    <w:next w:val="affffa"/>
    <w:semiHidden/>
    <w:qFormat/>
    <w:pPr>
      <w:numPr>
        <w:ilvl w:val="6"/>
      </w:numPr>
      <w:tabs>
        <w:tab w:val="left" w:pos="2940"/>
      </w:tabs>
      <w:ind w:left="2940" w:hanging="420"/>
      <w:outlineLvl w:val="6"/>
    </w:pPr>
  </w:style>
  <w:style w:type="paragraph" w:customStyle="1" w:styleId="a6">
    <w:name w:val="前言、引言标题"/>
    <w:next w:val="af5"/>
    <w:semiHidden/>
    <w:qFormat/>
    <w:pPr>
      <w:numPr>
        <w:numId w:val="22"/>
      </w:numPr>
      <w:shd w:val="clear" w:color="auto" w:fill="FFFFFF"/>
      <w:spacing w:before="567" w:after="540"/>
      <w:jc w:val="center"/>
      <w:outlineLvl w:val="0"/>
    </w:pPr>
    <w:rPr>
      <w:rFonts w:ascii="黑体" w:eastAsia="黑体"/>
      <w:spacing w:val="200"/>
      <w:sz w:val="32"/>
    </w:rPr>
  </w:style>
  <w:style w:type="paragraph" w:customStyle="1" w:styleId="a7">
    <w:name w:val="章标题"/>
    <w:next w:val="af5"/>
    <w:semiHidden/>
    <w:qFormat/>
    <w:pPr>
      <w:numPr>
        <w:ilvl w:val="1"/>
        <w:numId w:val="22"/>
      </w:numPr>
      <w:spacing w:before="50" w:after="50" w:line="360" w:lineRule="auto"/>
      <w:jc w:val="both"/>
      <w:outlineLvl w:val="1"/>
    </w:pPr>
    <w:rPr>
      <w:rFonts w:ascii="黑体" w:eastAsia="黑体"/>
      <w:sz w:val="21"/>
    </w:rPr>
  </w:style>
  <w:style w:type="paragraph" w:customStyle="1" w:styleId="a8">
    <w:name w:val="一级条标题"/>
    <w:basedOn w:val="a7"/>
    <w:next w:val="af5"/>
    <w:semiHidden/>
    <w:qFormat/>
    <w:pPr>
      <w:numPr>
        <w:ilvl w:val="2"/>
      </w:numPr>
      <w:tabs>
        <w:tab w:val="left" w:pos="1260"/>
      </w:tabs>
      <w:spacing w:before="0" w:after="0" w:line="240" w:lineRule="auto"/>
      <w:ind w:left="1260" w:hanging="420"/>
      <w:outlineLvl w:val="2"/>
    </w:pPr>
  </w:style>
  <w:style w:type="paragraph" w:customStyle="1" w:styleId="a9">
    <w:name w:val="二级条标题"/>
    <w:basedOn w:val="a8"/>
    <w:next w:val="af5"/>
    <w:semiHidden/>
    <w:qFormat/>
    <w:pPr>
      <w:numPr>
        <w:ilvl w:val="3"/>
      </w:numPr>
      <w:tabs>
        <w:tab w:val="left" w:pos="1680"/>
      </w:tabs>
      <w:ind w:left="1680" w:hanging="420"/>
      <w:outlineLvl w:val="3"/>
    </w:pPr>
  </w:style>
  <w:style w:type="paragraph" w:customStyle="1" w:styleId="aa">
    <w:name w:val="三级条标题"/>
    <w:basedOn w:val="a9"/>
    <w:next w:val="af5"/>
    <w:semiHidden/>
    <w:qFormat/>
    <w:pPr>
      <w:numPr>
        <w:ilvl w:val="4"/>
      </w:numPr>
      <w:tabs>
        <w:tab w:val="left" w:pos="2100"/>
      </w:tabs>
      <w:ind w:left="2100" w:hanging="420"/>
      <w:outlineLvl w:val="4"/>
    </w:pPr>
  </w:style>
  <w:style w:type="paragraph" w:customStyle="1" w:styleId="ab">
    <w:name w:val="四级条标题"/>
    <w:basedOn w:val="aa"/>
    <w:next w:val="af5"/>
    <w:semiHidden/>
    <w:qFormat/>
    <w:pPr>
      <w:numPr>
        <w:ilvl w:val="5"/>
      </w:numPr>
      <w:tabs>
        <w:tab w:val="left" w:pos="2520"/>
      </w:tabs>
      <w:ind w:left="2520" w:hanging="420"/>
      <w:outlineLvl w:val="5"/>
    </w:pPr>
  </w:style>
  <w:style w:type="paragraph" w:customStyle="1" w:styleId="ac">
    <w:name w:val="五级条标题"/>
    <w:basedOn w:val="ab"/>
    <w:next w:val="af5"/>
    <w:semiHidden/>
    <w:qFormat/>
    <w:pPr>
      <w:numPr>
        <w:ilvl w:val="6"/>
      </w:numPr>
      <w:tabs>
        <w:tab w:val="left" w:pos="2940"/>
      </w:tabs>
      <w:ind w:left="2940" w:hanging="420"/>
      <w:outlineLvl w:val="6"/>
    </w:pPr>
  </w:style>
  <w:style w:type="paragraph" w:customStyle="1" w:styleId="affffb">
    <w:name w:val="表序"/>
    <w:next w:val="af5"/>
    <w:semiHidden/>
    <w:qFormat/>
    <w:pPr>
      <w:keepNext/>
      <w:spacing w:before="240" w:after="120"/>
      <w:jc w:val="center"/>
    </w:pPr>
    <w:rPr>
      <w:sz w:val="22"/>
      <w:szCs w:val="24"/>
    </w:rPr>
  </w:style>
  <w:style w:type="paragraph" w:customStyle="1" w:styleId="affffc">
    <w:name w:val="图标题"/>
    <w:basedOn w:val="af5"/>
    <w:next w:val="af5"/>
    <w:semiHidden/>
    <w:qFormat/>
    <w:pPr>
      <w:widowControl/>
      <w:tabs>
        <w:tab w:val="left" w:pos="240"/>
        <w:tab w:val="left" w:pos="480"/>
      </w:tabs>
      <w:snapToGrid/>
      <w:spacing w:before="120" w:after="240" w:line="240" w:lineRule="auto"/>
      <w:jc w:val="center"/>
    </w:pPr>
    <w:rPr>
      <w:kern w:val="0"/>
      <w:szCs w:val="20"/>
    </w:rPr>
  </w:style>
  <w:style w:type="character" w:customStyle="1" w:styleId="8Char">
    <w:name w:val="标题 8 Char"/>
    <w:semiHidden/>
    <w:qFormat/>
    <w:rPr>
      <w:rFonts w:eastAsia="黑体"/>
      <w:b/>
      <w:bCs/>
      <w:spacing w:val="2"/>
      <w:kern w:val="2"/>
      <w:sz w:val="23"/>
      <w:szCs w:val="21"/>
      <w:lang w:val="en-US" w:eastAsia="zh-CN" w:bidi="ar-SA"/>
    </w:rPr>
  </w:style>
  <w:style w:type="character" w:customStyle="1" w:styleId="4Char">
    <w:name w:val="标题 4 Char"/>
    <w:semiHidden/>
    <w:qFormat/>
    <w:rPr>
      <w:rFonts w:eastAsia="黑体"/>
      <w:bCs/>
      <w:spacing w:val="2"/>
      <w:kern w:val="2"/>
      <w:sz w:val="28"/>
      <w:szCs w:val="16"/>
      <w:lang w:val="en-US" w:eastAsia="zh-CN" w:bidi="ar-SA"/>
    </w:rPr>
  </w:style>
  <w:style w:type="character" w:customStyle="1" w:styleId="citationyear">
    <w:name w:val="citation_year"/>
    <w:basedOn w:val="af6"/>
    <w:semiHidden/>
    <w:qFormat/>
  </w:style>
  <w:style w:type="character" w:customStyle="1" w:styleId="citationvolume">
    <w:name w:val="citation_volume"/>
    <w:basedOn w:val="af6"/>
    <w:semiHidden/>
    <w:qFormat/>
  </w:style>
  <w:style w:type="paragraph" w:customStyle="1" w:styleId="affffd">
    <w:name w:val="圖"/>
    <w:basedOn w:val="af5"/>
    <w:semiHidden/>
    <w:qFormat/>
    <w:pPr>
      <w:spacing w:before="120" w:line="240" w:lineRule="auto"/>
      <w:ind w:firstLineChars="200" w:firstLine="200"/>
      <w:jc w:val="center"/>
    </w:pPr>
    <w:rPr>
      <w:rFonts w:eastAsia="DFKai-SB"/>
      <w:kern w:val="0"/>
      <w:sz w:val="24"/>
      <w:szCs w:val="24"/>
      <w:lang w:eastAsia="zh-TW"/>
    </w:rPr>
  </w:style>
  <w:style w:type="character" w:customStyle="1" w:styleId="st1">
    <w:name w:val="st1"/>
    <w:semiHidden/>
    <w:qFormat/>
  </w:style>
  <w:style w:type="paragraph" w:customStyle="1" w:styleId="CharCharCharChar1CharCharCharCharCharCharCharCharCharCharCharCharCharCharCharCharCharCharCharCharCharChar">
    <w:name w:val="Char Char Char Char1 Char Char Char Char Char Char Char Char Char Char Char Char Char Char Char Char Char Char Char Char Char Char"/>
    <w:basedOn w:val="af5"/>
    <w:semiHidden/>
    <w:qFormat/>
    <w:pPr>
      <w:snapToGrid/>
      <w:spacing w:line="240" w:lineRule="auto"/>
    </w:pPr>
    <w:rPr>
      <w:rFonts w:ascii="Tahoma" w:hAnsi="Tahoma"/>
      <w:sz w:val="24"/>
      <w:szCs w:val="20"/>
    </w:rPr>
  </w:style>
  <w:style w:type="character" w:customStyle="1" w:styleId="style401">
    <w:name w:val="style401"/>
    <w:semiHidden/>
    <w:qFormat/>
    <w:rPr>
      <w:rFonts w:ascii="Times New Roman" w:hAnsi="Times New Roman" w:cs="Times New Roman" w:hint="default"/>
    </w:rPr>
  </w:style>
  <w:style w:type="paragraph" w:customStyle="1" w:styleId="affffe">
    <w:name w:val="王艳芝图、表"/>
    <w:next w:val="af9"/>
    <w:semiHidden/>
    <w:qFormat/>
    <w:pPr>
      <w:spacing w:line="360" w:lineRule="exact"/>
      <w:jc w:val="center"/>
    </w:pPr>
    <w:rPr>
      <w:kern w:val="2"/>
      <w:sz w:val="21"/>
      <w:szCs w:val="21"/>
    </w:rPr>
  </w:style>
  <w:style w:type="paragraph" w:customStyle="1" w:styleId="afffff">
    <w:name w:val="王艳芝表内"/>
    <w:basedOn w:val="af5"/>
    <w:semiHidden/>
    <w:qFormat/>
    <w:pPr>
      <w:snapToGrid/>
      <w:spacing w:line="240" w:lineRule="atLeast"/>
      <w:jc w:val="center"/>
    </w:pPr>
    <w:rPr>
      <w:sz w:val="18"/>
      <w:szCs w:val="24"/>
    </w:rPr>
  </w:style>
  <w:style w:type="character" w:customStyle="1" w:styleId="Char9">
    <w:name w:val="王艳芝表内 Char"/>
    <w:semiHidden/>
    <w:qFormat/>
    <w:rPr>
      <w:rFonts w:eastAsia="宋体"/>
      <w:kern w:val="2"/>
      <w:sz w:val="18"/>
      <w:szCs w:val="24"/>
      <w:lang w:val="en-US" w:eastAsia="zh-CN" w:bidi="ar-SA"/>
    </w:rPr>
  </w:style>
  <w:style w:type="character" w:customStyle="1" w:styleId="style6">
    <w:name w:val="style6"/>
    <w:basedOn w:val="af6"/>
    <w:semiHidden/>
    <w:qFormat/>
  </w:style>
  <w:style w:type="character" w:customStyle="1" w:styleId="Chara">
    <w:name w:val="正文缩进 Char"/>
    <w:semiHidden/>
    <w:qFormat/>
    <w:rPr>
      <w:rFonts w:eastAsia="宋体"/>
      <w:kern w:val="2"/>
      <w:sz w:val="24"/>
      <w:lang w:val="en-US" w:eastAsia="zh-CN"/>
    </w:rPr>
  </w:style>
  <w:style w:type="character" w:customStyle="1" w:styleId="Charb">
    <w:name w:val="批注框文本 Char"/>
    <w:semiHidden/>
    <w:qFormat/>
    <w:rPr>
      <w:spacing w:val="2"/>
      <w:kern w:val="2"/>
      <w:sz w:val="18"/>
      <w:szCs w:val="18"/>
    </w:rPr>
  </w:style>
  <w:style w:type="character" w:customStyle="1" w:styleId="def">
    <w:name w:val="def"/>
    <w:basedOn w:val="af6"/>
    <w:semiHidden/>
    <w:qFormat/>
  </w:style>
  <w:style w:type="paragraph" w:customStyle="1" w:styleId="afffff0">
    <w:name w:val="增刊"/>
    <w:basedOn w:val="af5"/>
    <w:semiHidden/>
    <w:qFormat/>
    <w:pPr>
      <w:autoSpaceDE w:val="0"/>
      <w:autoSpaceDN w:val="0"/>
      <w:snapToGrid/>
      <w:spacing w:line="240" w:lineRule="auto"/>
      <w:ind w:firstLineChars="100" w:firstLine="220"/>
    </w:pPr>
    <w:rPr>
      <w:rFonts w:eastAsia="方正书宋简体"/>
      <w:spacing w:val="5"/>
      <w:sz w:val="24"/>
      <w:szCs w:val="24"/>
    </w:rPr>
  </w:style>
  <w:style w:type="character" w:customStyle="1" w:styleId="Charc">
    <w:name w:val="增刊 Char"/>
    <w:semiHidden/>
    <w:qFormat/>
    <w:rPr>
      <w:rFonts w:eastAsia="方正书宋简体"/>
      <w:spacing w:val="5"/>
      <w:kern w:val="2"/>
      <w:sz w:val="24"/>
      <w:szCs w:val="24"/>
      <w:lang w:val="en-US" w:eastAsia="zh-CN" w:bidi="ar-SA"/>
    </w:rPr>
  </w:style>
  <w:style w:type="character" w:customStyle="1" w:styleId="boldgreen">
    <w:name w:val="bold green"/>
    <w:basedOn w:val="af6"/>
    <w:semiHidden/>
    <w:qFormat/>
  </w:style>
  <w:style w:type="paragraph" w:customStyle="1" w:styleId="11106">
    <w:name w:val="样式 样式 样式 文题 + + + 段前: 1 行 段后: 1 行 行距: 多倍行距 1.06 字行"/>
    <w:basedOn w:val="10"/>
    <w:semiHidden/>
    <w:qFormat/>
    <w:pPr>
      <w:snapToGrid/>
      <w:spacing w:after="120" w:line="254" w:lineRule="auto"/>
    </w:pPr>
    <w:rPr>
      <w:rFonts w:eastAsia="Times New Roman"/>
      <w:bCs w:val="0"/>
      <w:snapToGrid/>
      <w:spacing w:val="4"/>
      <w:sz w:val="44"/>
      <w:szCs w:val="20"/>
    </w:rPr>
  </w:style>
  <w:style w:type="paragraph" w:customStyle="1" w:styleId="Char1CharCharChar">
    <w:name w:val="Char1 Char Char Char"/>
    <w:basedOn w:val="af5"/>
    <w:semiHidden/>
    <w:qFormat/>
    <w:pPr>
      <w:widowControl/>
      <w:snapToGrid/>
      <w:spacing w:after="160" w:line="240" w:lineRule="exact"/>
      <w:jc w:val="left"/>
    </w:pPr>
    <w:rPr>
      <w:rFonts w:ascii="Arial" w:eastAsia="Times New Roman" w:hAnsi="Arial"/>
      <w:b/>
      <w:kern w:val="0"/>
      <w:sz w:val="24"/>
      <w:szCs w:val="24"/>
      <w:lang w:eastAsia="en-US"/>
    </w:rPr>
  </w:style>
  <w:style w:type="character" w:customStyle="1" w:styleId="Chard">
    <w:name w:val="批注文字 Char"/>
    <w:semiHidden/>
    <w:qFormat/>
    <w:rPr>
      <w:kern w:val="2"/>
      <w:sz w:val="21"/>
      <w:szCs w:val="22"/>
    </w:rPr>
  </w:style>
  <w:style w:type="character" w:customStyle="1" w:styleId="Chare">
    <w:name w:val="批注主题 Char"/>
    <w:semiHidden/>
    <w:qFormat/>
    <w:rPr>
      <w:b/>
      <w:bCs/>
      <w:kern w:val="2"/>
      <w:sz w:val="21"/>
      <w:szCs w:val="22"/>
    </w:rPr>
  </w:style>
  <w:style w:type="character" w:customStyle="1" w:styleId="Charf">
    <w:name w:val="文档结构图 Char"/>
    <w:semiHidden/>
    <w:qFormat/>
    <w:rPr>
      <w:rFonts w:ascii="宋体"/>
      <w:spacing w:val="2"/>
      <w:kern w:val="2"/>
      <w:sz w:val="18"/>
      <w:szCs w:val="18"/>
    </w:rPr>
  </w:style>
  <w:style w:type="character" w:customStyle="1" w:styleId="msonormal0">
    <w:name w:val="msonormal"/>
    <w:basedOn w:val="af6"/>
    <w:semiHidden/>
    <w:qFormat/>
  </w:style>
  <w:style w:type="character" w:customStyle="1" w:styleId="maintextbldleft1">
    <w:name w:val="maintextbldleft1"/>
    <w:semiHidden/>
    <w:qFormat/>
    <w:rPr>
      <w:rFonts w:ascii="Arial" w:hAnsi="Arial" w:cs="Arial" w:hint="default"/>
      <w:b/>
      <w:bCs/>
      <w:color w:val="000000"/>
      <w:sz w:val="18"/>
      <w:szCs w:val="18"/>
      <w:u w:val="none"/>
    </w:rPr>
  </w:style>
  <w:style w:type="character" w:styleId="afffff1">
    <w:name w:val="Placeholder Text"/>
    <w:uiPriority w:val="99"/>
    <w:semiHidden/>
    <w:qFormat/>
    <w:rPr>
      <w:color w:val="808080"/>
    </w:rPr>
  </w:style>
  <w:style w:type="paragraph" w:styleId="afffff2">
    <w:name w:val="No Spacing"/>
    <w:qFormat/>
    <w:pPr>
      <w:widowControl w:val="0"/>
      <w:jc w:val="both"/>
    </w:pPr>
    <w:rPr>
      <w:rFonts w:ascii="Calibri" w:hAnsi="Calibri"/>
      <w:kern w:val="2"/>
      <w:sz w:val="21"/>
      <w:szCs w:val="21"/>
    </w:rPr>
  </w:style>
  <w:style w:type="paragraph" w:customStyle="1" w:styleId="tgt2">
    <w:name w:val="tgt2"/>
    <w:basedOn w:val="af5"/>
    <w:semiHidden/>
    <w:qFormat/>
    <w:pPr>
      <w:widowControl/>
      <w:snapToGrid/>
      <w:spacing w:after="136" w:line="360" w:lineRule="auto"/>
      <w:jc w:val="left"/>
    </w:pPr>
    <w:rPr>
      <w:rFonts w:ascii="宋体" w:hAnsi="宋体"/>
      <w:b/>
      <w:bCs/>
      <w:kern w:val="0"/>
      <w:sz w:val="36"/>
      <w:szCs w:val="36"/>
    </w:rPr>
  </w:style>
  <w:style w:type="paragraph" w:customStyle="1" w:styleId="afffff3">
    <w:name w:val="图表"/>
    <w:semiHidden/>
    <w:qFormat/>
    <w:pPr>
      <w:autoSpaceDE w:val="0"/>
      <w:autoSpaceDN w:val="0"/>
      <w:jc w:val="center"/>
      <w:textAlignment w:val="baseline"/>
    </w:pPr>
    <w:rPr>
      <w:kern w:val="2"/>
      <w:sz w:val="21"/>
      <w:szCs w:val="21"/>
    </w:rPr>
  </w:style>
  <w:style w:type="character" w:customStyle="1" w:styleId="Charf0">
    <w:name w:val="图表 Char"/>
    <w:semiHidden/>
    <w:qFormat/>
    <w:rPr>
      <w:kern w:val="2"/>
      <w:sz w:val="21"/>
      <w:szCs w:val="21"/>
      <w:lang w:val="en-US" w:eastAsia="zh-CN" w:bidi="ar-SA"/>
    </w:rPr>
  </w:style>
  <w:style w:type="paragraph" w:customStyle="1" w:styleId="Style7">
    <w:name w:val="_Style 7"/>
    <w:basedOn w:val="af5"/>
    <w:semiHidden/>
    <w:qFormat/>
    <w:pPr>
      <w:widowControl/>
      <w:snapToGrid/>
      <w:spacing w:after="160" w:line="240" w:lineRule="exact"/>
      <w:jc w:val="left"/>
    </w:pPr>
    <w:rPr>
      <w:szCs w:val="20"/>
    </w:rPr>
  </w:style>
  <w:style w:type="paragraph" w:customStyle="1" w:styleId="afffff4">
    <w:name w:val="大标题"/>
    <w:basedOn w:val="10"/>
    <w:semiHidden/>
    <w:qFormat/>
    <w:pPr>
      <w:snapToGrid/>
      <w:spacing w:before="340" w:after="330" w:line="578" w:lineRule="auto"/>
    </w:pPr>
    <w:rPr>
      <w:rFonts w:ascii="宋体" w:eastAsia="宋体" w:hAnsi="宋体"/>
      <w:snapToGrid/>
      <w:szCs w:val="36"/>
    </w:rPr>
  </w:style>
  <w:style w:type="paragraph" w:customStyle="1" w:styleId="19">
    <w:name w:val="修订1"/>
    <w:hidden/>
    <w:uiPriority w:val="99"/>
    <w:semiHidden/>
    <w:qFormat/>
    <w:rPr>
      <w:kern w:val="2"/>
      <w:sz w:val="21"/>
      <w:szCs w:val="24"/>
    </w:rPr>
  </w:style>
  <w:style w:type="character" w:customStyle="1" w:styleId="hithilite">
    <w:name w:val="hithilite"/>
    <w:basedOn w:val="af6"/>
    <w:semiHidden/>
    <w:qFormat/>
  </w:style>
  <w:style w:type="character" w:customStyle="1" w:styleId="2858D7CFB-ED40-4347-BF05-701D383B685F">
    <w:name w:val="样式2[858D7CFB-ED40-4347-BF05-701D383B685F]"/>
    <w:semiHidden/>
    <w:qFormat/>
    <w:rPr>
      <w:snapToGrid w:val="0"/>
      <w:szCs w:val="24"/>
    </w:rPr>
  </w:style>
  <w:style w:type="paragraph" w:customStyle="1" w:styleId="CharCharCharCharCharCharCharCharCharChar">
    <w:name w:val="Char Char Char Char Char Char Char Char Char Char"/>
    <w:basedOn w:val="af5"/>
    <w:semiHidden/>
    <w:qFormat/>
    <w:pPr>
      <w:widowControl/>
      <w:snapToGrid/>
      <w:spacing w:after="160" w:line="240" w:lineRule="exact"/>
      <w:jc w:val="left"/>
    </w:pPr>
    <w:rPr>
      <w:rFonts w:ascii="Verdana" w:eastAsia="仿宋_GB2312" w:hAnsi="Verdana"/>
      <w:kern w:val="0"/>
      <w:sz w:val="24"/>
      <w:szCs w:val="20"/>
      <w:lang w:eastAsia="en-US"/>
    </w:rPr>
  </w:style>
  <w:style w:type="character" w:customStyle="1" w:styleId="Charf1">
    <w:name w:val="标题 Char"/>
    <w:semiHidden/>
    <w:qFormat/>
    <w:locked/>
    <w:rPr>
      <w:rFonts w:ascii="Cambria" w:eastAsia="宋体" w:hAnsi="Cambria" w:cs="Cambria"/>
      <w:spacing w:val="2"/>
      <w:kern w:val="2"/>
      <w:sz w:val="32"/>
      <w:szCs w:val="32"/>
      <w:lang w:val="en-US" w:eastAsia="zh-CN" w:bidi="ar-SA"/>
    </w:rPr>
  </w:style>
  <w:style w:type="paragraph" w:customStyle="1" w:styleId="afffff5">
    <w:name w:val="作者"/>
    <w:basedOn w:val="af5"/>
    <w:next w:val="af5"/>
    <w:semiHidden/>
    <w:qFormat/>
    <w:pPr>
      <w:overflowPunct w:val="0"/>
      <w:snapToGrid/>
      <w:spacing w:before="160" w:after="240" w:line="240" w:lineRule="atLeast"/>
      <w:jc w:val="left"/>
    </w:pPr>
    <w:rPr>
      <w:rFonts w:eastAsia="仿宋_GB2312"/>
      <w:w w:val="66"/>
      <w:sz w:val="28"/>
      <w:szCs w:val="28"/>
    </w:rPr>
  </w:style>
  <w:style w:type="paragraph" w:customStyle="1" w:styleId="afffff6">
    <w:name w:val="单位"/>
    <w:qFormat/>
    <w:pPr>
      <w:ind w:left="70" w:hangingChars="70" w:hanging="70"/>
      <w:jc w:val="both"/>
    </w:pPr>
    <w:rPr>
      <w:sz w:val="17"/>
      <w:szCs w:val="17"/>
    </w:rPr>
  </w:style>
  <w:style w:type="character" w:customStyle="1" w:styleId="4Char1">
    <w:name w:val="标题 4 Char1"/>
    <w:semiHidden/>
    <w:qFormat/>
    <w:locked/>
    <w:rPr>
      <w:rFonts w:eastAsia="黑体"/>
      <w:bCs/>
      <w:spacing w:val="2"/>
      <w:kern w:val="2"/>
      <w:sz w:val="28"/>
      <w:szCs w:val="16"/>
      <w:lang w:val="en-US" w:eastAsia="zh-CN" w:bidi="ar-SA"/>
    </w:rPr>
  </w:style>
  <w:style w:type="character" w:customStyle="1" w:styleId="5Char0">
    <w:name w:val="标题 5 Char"/>
    <w:semiHidden/>
    <w:qFormat/>
    <w:locked/>
    <w:rPr>
      <w:rFonts w:eastAsia="方正黑体简体"/>
      <w:bCs/>
      <w:spacing w:val="2"/>
      <w:kern w:val="2"/>
      <w:sz w:val="21"/>
      <w:szCs w:val="18"/>
      <w:lang w:val="en-US" w:eastAsia="zh-CN" w:bidi="ar-SA"/>
    </w:rPr>
  </w:style>
  <w:style w:type="character" w:customStyle="1" w:styleId="6Char">
    <w:name w:val="标题 6 Char"/>
    <w:semiHidden/>
    <w:qFormat/>
    <w:locked/>
    <w:rPr>
      <w:rFonts w:eastAsia="方正黑体简体"/>
      <w:bCs/>
      <w:spacing w:val="2"/>
      <w:kern w:val="2"/>
      <w:sz w:val="21"/>
      <w:szCs w:val="21"/>
      <w:lang w:val="en-US" w:eastAsia="zh-CN" w:bidi="ar-SA"/>
    </w:rPr>
  </w:style>
  <w:style w:type="character" w:customStyle="1" w:styleId="7Char0">
    <w:name w:val="标题 7 Char"/>
    <w:semiHidden/>
    <w:qFormat/>
    <w:locked/>
    <w:rPr>
      <w:rFonts w:eastAsia="宋体"/>
      <w:b/>
      <w:bCs/>
      <w:spacing w:val="2"/>
      <w:kern w:val="2"/>
      <w:sz w:val="28"/>
      <w:szCs w:val="21"/>
      <w:lang w:val="en-US" w:eastAsia="zh-CN" w:bidi="ar-SA"/>
    </w:rPr>
  </w:style>
  <w:style w:type="character" w:customStyle="1" w:styleId="9Char0">
    <w:name w:val="标题 9 Char"/>
    <w:semiHidden/>
    <w:qFormat/>
    <w:locked/>
    <w:rPr>
      <w:rFonts w:ascii="Arial" w:eastAsia="黑体" w:hAnsi="Arial" w:cs="Arial"/>
      <w:spacing w:val="2"/>
      <w:kern w:val="2"/>
      <w:lang w:val="en-US" w:eastAsia="zh-CN" w:bidi="ar-SA"/>
    </w:rPr>
  </w:style>
  <w:style w:type="character" w:customStyle="1" w:styleId="Char10">
    <w:name w:val="页脚 Char1"/>
    <w:semiHidden/>
    <w:qFormat/>
    <w:locked/>
    <w:rPr>
      <w:rFonts w:eastAsia="宋体"/>
      <w:spacing w:val="2"/>
      <w:kern w:val="2"/>
      <w:sz w:val="18"/>
      <w:szCs w:val="18"/>
      <w:lang w:val="en-US" w:eastAsia="zh-CN" w:bidi="ar-SA"/>
    </w:rPr>
  </w:style>
  <w:style w:type="paragraph" w:customStyle="1" w:styleId="afffff7">
    <w:name w:val="摘要"/>
    <w:basedOn w:val="aff"/>
    <w:next w:val="affff4"/>
    <w:qFormat/>
    <w:pPr>
      <w:tabs>
        <w:tab w:val="left" w:pos="798"/>
      </w:tabs>
      <w:overflowPunct w:val="0"/>
      <w:adjustRightInd w:val="0"/>
      <w:snapToGrid/>
      <w:spacing w:line="240" w:lineRule="auto"/>
    </w:pPr>
    <w:rPr>
      <w:rFonts w:eastAsia="楷体_GB2312"/>
      <w:szCs w:val="18"/>
    </w:rPr>
  </w:style>
  <w:style w:type="paragraph" w:customStyle="1" w:styleId="afffff8">
    <w:name w:val="英文题目"/>
    <w:basedOn w:val="af5"/>
    <w:next w:val="AuthorName"/>
    <w:semiHidden/>
    <w:qFormat/>
    <w:pPr>
      <w:keepNext/>
      <w:keepLines/>
      <w:overflowPunct w:val="0"/>
      <w:spacing w:before="240" w:after="100" w:line="240" w:lineRule="auto"/>
      <w:jc w:val="center"/>
      <w:outlineLvl w:val="0"/>
    </w:pPr>
    <w:rPr>
      <w:sz w:val="28"/>
      <w:szCs w:val="28"/>
    </w:rPr>
  </w:style>
  <w:style w:type="paragraph" w:customStyle="1" w:styleId="AuthorName">
    <w:name w:val="Author Name"/>
    <w:basedOn w:val="afffff5"/>
    <w:next w:val="af5"/>
    <w:semiHidden/>
    <w:qFormat/>
    <w:pPr>
      <w:keepNext/>
      <w:spacing w:before="220" w:after="180"/>
    </w:pPr>
    <w:rPr>
      <w:rFonts w:eastAsia="宋体"/>
      <w:b/>
      <w:bCs/>
      <w:w w:val="100"/>
      <w:sz w:val="21"/>
      <w:szCs w:val="21"/>
    </w:rPr>
  </w:style>
  <w:style w:type="character" w:customStyle="1" w:styleId="Charf2">
    <w:name w:val="副标题 Char"/>
    <w:semiHidden/>
    <w:qFormat/>
    <w:locked/>
    <w:rPr>
      <w:rFonts w:eastAsia="黑体"/>
      <w:spacing w:val="2"/>
      <w:kern w:val="2"/>
      <w:lang w:val="en-US" w:eastAsia="zh-CN" w:bidi="ar-SA"/>
    </w:rPr>
  </w:style>
  <w:style w:type="paragraph" w:customStyle="1" w:styleId="TextofReference">
    <w:name w:val="Text of Reference"/>
    <w:qFormat/>
    <w:pPr>
      <w:numPr>
        <w:numId w:val="23"/>
      </w:numPr>
      <w:spacing w:line="260" w:lineRule="exact"/>
      <w:jc w:val="both"/>
    </w:pPr>
    <w:rPr>
      <w:sz w:val="15"/>
      <w:szCs w:val="15"/>
    </w:rPr>
  </w:style>
  <w:style w:type="paragraph" w:customStyle="1" w:styleId="Textof">
    <w:name w:val="Text of 中文参考文献"/>
    <w:basedOn w:val="TextofReference"/>
    <w:semiHidden/>
    <w:qFormat/>
    <w:pPr>
      <w:numPr>
        <w:numId w:val="0"/>
      </w:numPr>
      <w:tabs>
        <w:tab w:val="left" w:pos="346"/>
      </w:tabs>
      <w:ind w:left="258" w:hangingChars="258" w:hanging="258"/>
    </w:pPr>
  </w:style>
  <w:style w:type="character" w:customStyle="1" w:styleId="AuthorAddress">
    <w:name w:val="Author Address"/>
    <w:semiHidden/>
    <w:qFormat/>
    <w:rPr>
      <w:rFonts w:eastAsia="Times New Roman"/>
      <w:i/>
      <w:iCs/>
      <w:sz w:val="15"/>
      <w:szCs w:val="15"/>
    </w:rPr>
  </w:style>
  <w:style w:type="character" w:customStyle="1" w:styleId="btcontent">
    <w:name w:val="bt_content"/>
    <w:basedOn w:val="af6"/>
    <w:semiHidden/>
    <w:qFormat/>
  </w:style>
  <w:style w:type="character" w:customStyle="1" w:styleId="longtext">
    <w:name w:val="long_text"/>
    <w:basedOn w:val="af6"/>
    <w:semiHidden/>
    <w:qFormat/>
  </w:style>
  <w:style w:type="paragraph" w:customStyle="1" w:styleId="CharCharCharCharCharCharCharCharChar1CharCharCharChar">
    <w:name w:val="Char Char Char Char Char Char Char Char Char1 Char Char Char Char"/>
    <w:basedOn w:val="af5"/>
    <w:semiHidden/>
    <w:qFormat/>
    <w:pPr>
      <w:widowControl/>
      <w:snapToGrid/>
      <w:spacing w:after="160" w:line="240" w:lineRule="exact"/>
      <w:jc w:val="left"/>
    </w:pPr>
    <w:rPr>
      <w:rFonts w:ascii="Arial" w:hAnsi="Arial" w:cs="Arial"/>
      <w:b/>
      <w:bCs/>
      <w:kern w:val="0"/>
      <w:sz w:val="24"/>
      <w:szCs w:val="24"/>
      <w:lang w:eastAsia="en-US"/>
    </w:rPr>
  </w:style>
  <w:style w:type="paragraph" w:customStyle="1" w:styleId="CharCharCharCharCharCharCharCharChar1CharCharCharChar1">
    <w:name w:val="Char Char Char Char Char Char Char Char Char1 Char Char Char Char1"/>
    <w:basedOn w:val="af5"/>
    <w:semiHidden/>
    <w:qFormat/>
    <w:pPr>
      <w:widowControl/>
      <w:snapToGrid/>
      <w:spacing w:after="160" w:line="240" w:lineRule="exact"/>
      <w:jc w:val="left"/>
    </w:pPr>
    <w:rPr>
      <w:rFonts w:ascii="Arial" w:eastAsia="Times New Roman" w:hAnsi="Arial"/>
      <w:b/>
      <w:kern w:val="0"/>
      <w:sz w:val="24"/>
      <w:szCs w:val="24"/>
      <w:lang w:eastAsia="en-US"/>
    </w:rPr>
  </w:style>
  <w:style w:type="paragraph" w:customStyle="1" w:styleId="MTDisplayEquation">
    <w:name w:val="MTDisplayEquation"/>
    <w:basedOn w:val="af5"/>
    <w:next w:val="af5"/>
    <w:semiHidden/>
    <w:qFormat/>
    <w:pPr>
      <w:tabs>
        <w:tab w:val="center" w:pos="4160"/>
        <w:tab w:val="right" w:pos="8320"/>
      </w:tabs>
      <w:autoSpaceDE w:val="0"/>
      <w:autoSpaceDN w:val="0"/>
      <w:adjustRightInd w:val="0"/>
      <w:snapToGrid/>
      <w:spacing w:line="480" w:lineRule="auto"/>
      <w:ind w:firstLineChars="200" w:firstLine="480"/>
    </w:pPr>
    <w:rPr>
      <w:color w:val="0000FF"/>
      <w:kern w:val="0"/>
      <w:sz w:val="24"/>
      <w:szCs w:val="24"/>
    </w:rPr>
  </w:style>
  <w:style w:type="character" w:customStyle="1" w:styleId="afffff9">
    <w:name w:val="中文作者"/>
    <w:qFormat/>
    <w:rPr>
      <w:rFonts w:ascii="楷体_GB2312" w:eastAsia="楷体_GB2312" w:hAnsi="华文仿宋"/>
      <w:bCs/>
      <w:sz w:val="22"/>
    </w:rPr>
  </w:style>
  <w:style w:type="character" w:customStyle="1" w:styleId="MTDisplayEquationChar">
    <w:name w:val="MTDisplayEquation Char"/>
    <w:semiHidden/>
    <w:qFormat/>
    <w:rPr>
      <w:spacing w:val="2"/>
      <w:kern w:val="2"/>
      <w:sz w:val="21"/>
      <w:szCs w:val="21"/>
    </w:rPr>
  </w:style>
  <w:style w:type="character" w:customStyle="1" w:styleId="MTEquationSection">
    <w:name w:val="MTEquationSection"/>
    <w:semiHidden/>
    <w:qFormat/>
    <w:rPr>
      <w:rFonts w:hAnsi="宋体"/>
      <w:vanish/>
      <w:color w:val="FF0000"/>
      <w:kern w:val="0"/>
      <w:sz w:val="18"/>
      <w:szCs w:val="18"/>
    </w:rPr>
  </w:style>
  <w:style w:type="paragraph" w:customStyle="1" w:styleId="01425">
    <w:name w:val="样式 参考文献 + 段后: 0 磅 行距: 固定值 14.25 磅"/>
    <w:basedOn w:val="a5"/>
    <w:semiHidden/>
    <w:qFormat/>
    <w:pPr>
      <w:spacing w:line="285" w:lineRule="exact"/>
      <w:ind w:left="284" w:firstLine="0"/>
    </w:pPr>
    <w:rPr>
      <w:szCs w:val="20"/>
    </w:rPr>
  </w:style>
  <w:style w:type="character" w:customStyle="1" w:styleId="looklikelink2">
    <w:name w:val="looklikelink2"/>
    <w:semiHidden/>
    <w:qFormat/>
    <w:rPr>
      <w:color w:val="3A66C8"/>
      <w:u w:val="none"/>
    </w:rPr>
  </w:style>
  <w:style w:type="character" w:customStyle="1" w:styleId="rrecvips1">
    <w:name w:val="rrecvips1"/>
    <w:semiHidden/>
    <w:qFormat/>
    <w:rPr>
      <w:vanish/>
    </w:rPr>
  </w:style>
  <w:style w:type="character" w:customStyle="1" w:styleId="txtboldonly1">
    <w:name w:val="txtboldonly1"/>
    <w:semiHidden/>
    <w:qFormat/>
    <w:rPr>
      <w:b/>
      <w:bCs/>
    </w:rPr>
  </w:style>
  <w:style w:type="character" w:customStyle="1" w:styleId="previewtxt1">
    <w:name w:val="previewtxt1"/>
    <w:semiHidden/>
    <w:qFormat/>
    <w:rPr>
      <w:color w:val="C0C0C0"/>
    </w:rPr>
  </w:style>
  <w:style w:type="character" w:customStyle="1" w:styleId="tpccontent1">
    <w:name w:val="tpc_content1"/>
    <w:semiHidden/>
    <w:qFormat/>
    <w:rPr>
      <w:sz w:val="18"/>
      <w:szCs w:val="18"/>
    </w:rPr>
  </w:style>
  <w:style w:type="paragraph" w:customStyle="1" w:styleId="CAbstract">
    <w:name w:val="CAbstract"/>
    <w:basedOn w:val="af5"/>
    <w:next w:val="af5"/>
    <w:semiHidden/>
    <w:qFormat/>
    <w:pPr>
      <w:numPr>
        <w:numId w:val="24"/>
      </w:numPr>
      <w:tabs>
        <w:tab w:val="clear" w:pos="720"/>
      </w:tabs>
      <w:snapToGrid/>
      <w:spacing w:beforeLines="50" w:before="156" w:afterLines="50" w:after="156" w:line="240" w:lineRule="auto"/>
      <w:ind w:left="284" w:rightChars="180" w:right="378" w:firstLine="0"/>
    </w:pPr>
    <w:rPr>
      <w:sz w:val="18"/>
      <w:szCs w:val="24"/>
    </w:rPr>
  </w:style>
  <w:style w:type="paragraph" w:customStyle="1" w:styleId="afffffa">
    <w:name w:val="英文作者名"/>
    <w:basedOn w:val="af5"/>
    <w:semiHidden/>
    <w:qFormat/>
    <w:pPr>
      <w:snapToGrid/>
      <w:spacing w:beforeLines="100" w:before="240" w:line="252" w:lineRule="auto"/>
      <w:jc w:val="center"/>
    </w:pPr>
    <w:rPr>
      <w:b/>
      <w:sz w:val="24"/>
      <w:szCs w:val="24"/>
    </w:rPr>
  </w:style>
  <w:style w:type="paragraph" w:customStyle="1" w:styleId="afffffb">
    <w:name w:val="英文地址"/>
    <w:basedOn w:val="af5"/>
    <w:semiHidden/>
    <w:qFormat/>
    <w:pPr>
      <w:snapToGrid/>
      <w:spacing w:after="240" w:line="360" w:lineRule="auto"/>
      <w:jc w:val="center"/>
    </w:pPr>
    <w:rPr>
      <w:b/>
      <w:bCs/>
      <w:sz w:val="18"/>
    </w:rPr>
  </w:style>
  <w:style w:type="character" w:customStyle="1" w:styleId="Charf3">
    <w:name w:val="英文作者名 Char"/>
    <w:semiHidden/>
    <w:qFormat/>
    <w:rPr>
      <w:rFonts w:eastAsia="宋体"/>
      <w:b/>
      <w:kern w:val="2"/>
      <w:sz w:val="24"/>
      <w:szCs w:val="24"/>
      <w:lang w:val="en-US" w:eastAsia="zh-CN" w:bidi="ar-SA"/>
    </w:rPr>
  </w:style>
  <w:style w:type="character" w:customStyle="1" w:styleId="Charf4">
    <w:name w:val="英文地址 Char"/>
    <w:semiHidden/>
    <w:qFormat/>
    <w:rPr>
      <w:rFonts w:eastAsia="宋体"/>
      <w:b/>
      <w:bCs/>
      <w:kern w:val="2"/>
      <w:sz w:val="18"/>
      <w:szCs w:val="21"/>
      <w:lang w:val="en-US" w:eastAsia="zh-CN" w:bidi="ar-SA"/>
    </w:rPr>
  </w:style>
  <w:style w:type="character" w:customStyle="1" w:styleId="tablink">
    <w:name w:val="tablink"/>
    <w:basedOn w:val="af6"/>
    <w:semiHidden/>
    <w:qFormat/>
  </w:style>
  <w:style w:type="paragraph" w:customStyle="1" w:styleId="TDAcknowledgments">
    <w:name w:val="TD_Acknowledgments"/>
    <w:basedOn w:val="af5"/>
    <w:next w:val="af5"/>
    <w:semiHidden/>
    <w:qFormat/>
    <w:pPr>
      <w:widowControl/>
      <w:snapToGrid/>
      <w:spacing w:before="200" w:line="210" w:lineRule="exact"/>
      <w:ind w:firstLine="187"/>
    </w:pPr>
    <w:rPr>
      <w:kern w:val="0"/>
      <w:sz w:val="17"/>
      <w:szCs w:val="20"/>
      <w:lang w:eastAsia="en-US"/>
    </w:rPr>
  </w:style>
  <w:style w:type="character" w:customStyle="1" w:styleId="label2">
    <w:name w:val="label2"/>
    <w:basedOn w:val="af6"/>
    <w:semiHidden/>
    <w:qFormat/>
  </w:style>
  <w:style w:type="character" w:customStyle="1" w:styleId="hithilite3">
    <w:name w:val="hithilite3"/>
    <w:semiHidden/>
    <w:qFormat/>
    <w:rPr>
      <w:shd w:val="clear" w:color="auto" w:fill="FFFF66"/>
    </w:rPr>
  </w:style>
  <w:style w:type="character" w:customStyle="1" w:styleId="HTMLChar">
    <w:name w:val="HTML 预设格式 Char"/>
    <w:semiHidden/>
    <w:qFormat/>
    <w:rPr>
      <w:rFonts w:ascii="Arial" w:hAnsi="Arial" w:cs="Arial"/>
      <w:sz w:val="24"/>
      <w:szCs w:val="24"/>
    </w:rPr>
  </w:style>
  <w:style w:type="paragraph" w:customStyle="1" w:styleId="Char11">
    <w:name w:val="Char1"/>
    <w:basedOn w:val="af5"/>
    <w:semiHidden/>
    <w:qFormat/>
    <w:pPr>
      <w:widowControl/>
      <w:snapToGrid/>
      <w:spacing w:after="160" w:line="240" w:lineRule="exact"/>
      <w:jc w:val="left"/>
    </w:pPr>
    <w:rPr>
      <w:szCs w:val="20"/>
    </w:rPr>
  </w:style>
  <w:style w:type="paragraph" w:customStyle="1" w:styleId="pic-info">
    <w:name w:val="pic-info"/>
    <w:basedOn w:val="af5"/>
    <w:semiHidden/>
    <w:qFormat/>
    <w:pPr>
      <w:widowControl/>
      <w:snapToGrid/>
      <w:spacing w:before="100" w:beforeAutospacing="1" w:after="100" w:afterAutospacing="1" w:line="240" w:lineRule="auto"/>
      <w:jc w:val="left"/>
    </w:pPr>
    <w:rPr>
      <w:rFonts w:ascii="宋体" w:hAnsi="宋体"/>
      <w:kern w:val="0"/>
      <w:sz w:val="24"/>
      <w:szCs w:val="24"/>
    </w:rPr>
  </w:style>
  <w:style w:type="paragraph" w:customStyle="1" w:styleId="61">
    <w:name w:val="样式 列表编号 + 段前: 6 磅"/>
    <w:basedOn w:val="a"/>
    <w:semiHidden/>
    <w:qFormat/>
    <w:pPr>
      <w:numPr>
        <w:numId w:val="0"/>
      </w:numPr>
      <w:tabs>
        <w:tab w:val="clear" w:pos="360"/>
      </w:tabs>
      <w:ind w:left="360" w:hanging="360"/>
    </w:pPr>
  </w:style>
  <w:style w:type="character" w:customStyle="1" w:styleId="slug-issue">
    <w:name w:val="slug-issue"/>
    <w:basedOn w:val="af6"/>
    <w:semiHidden/>
    <w:qFormat/>
  </w:style>
  <w:style w:type="character" w:customStyle="1" w:styleId="doilink">
    <w:name w:val="doilink"/>
    <w:basedOn w:val="af6"/>
    <w:semiHidden/>
    <w:qFormat/>
  </w:style>
  <w:style w:type="character" w:customStyle="1" w:styleId="Charf5">
    <w:name w:val="样式 Char"/>
    <w:semiHidden/>
    <w:qFormat/>
    <w:rPr>
      <w:rFonts w:eastAsia="宋体"/>
      <w:color w:val="FF0000"/>
      <w:kern w:val="2"/>
      <w:sz w:val="18"/>
      <w:szCs w:val="18"/>
      <w:lang w:val="en-US" w:eastAsia="zh-CN" w:bidi="ar-SA"/>
    </w:rPr>
  </w:style>
  <w:style w:type="character" w:customStyle="1" w:styleId="DefaultChar">
    <w:name w:val="Default Char"/>
    <w:semiHidden/>
    <w:qFormat/>
    <w:rPr>
      <w:rFonts w:ascii="Calibri" w:eastAsia="宋体" w:hAnsi="Calibri" w:cs="Calibri"/>
      <w:color w:val="000000"/>
      <w:sz w:val="24"/>
      <w:szCs w:val="24"/>
      <w:lang w:val="en-US" w:eastAsia="zh-CN" w:bidi="ar-SA"/>
    </w:rPr>
  </w:style>
  <w:style w:type="character" w:customStyle="1" w:styleId="jzhaiyaobiaotistyle5">
    <w:name w:val="j_zhaiyao_biaoti style5"/>
    <w:basedOn w:val="af6"/>
    <w:semiHidden/>
    <w:qFormat/>
  </w:style>
  <w:style w:type="character" w:customStyle="1" w:styleId="CharChar0">
    <w:name w:val="页脚 Char Char"/>
    <w:semiHidden/>
    <w:qFormat/>
    <w:rPr>
      <w:kern w:val="2"/>
      <w:sz w:val="18"/>
      <w:szCs w:val="18"/>
    </w:rPr>
  </w:style>
  <w:style w:type="character" w:customStyle="1" w:styleId="08ArticleTextCharChar">
    <w:name w:val="08 Article Text Char Char"/>
    <w:semiHidden/>
    <w:qFormat/>
    <w:rPr>
      <w:rFonts w:eastAsia="宋体"/>
      <w:sz w:val="18"/>
      <w:szCs w:val="18"/>
      <w:lang w:val="en-GB" w:eastAsia="en-GB" w:bidi="ar-SA"/>
    </w:rPr>
  </w:style>
  <w:style w:type="character" w:customStyle="1" w:styleId="popupweb">
    <w:name w:val="popupweb"/>
    <w:basedOn w:val="af6"/>
    <w:semiHidden/>
    <w:qFormat/>
  </w:style>
  <w:style w:type="character" w:customStyle="1" w:styleId="author4">
    <w:name w:val="author4"/>
    <w:basedOn w:val="af6"/>
    <w:semiHidden/>
    <w:qFormat/>
  </w:style>
  <w:style w:type="character" w:customStyle="1" w:styleId="publication">
    <w:name w:val="publication"/>
    <w:basedOn w:val="af6"/>
    <w:semiHidden/>
    <w:qFormat/>
  </w:style>
  <w:style w:type="paragraph" w:customStyle="1" w:styleId="CharCharCharCharCharCharCharCharCharCharCharCharCharCharCharCharCharCharChar">
    <w:name w:val="Char Char Char Char Char Char Char Char Char Char Char Char Char Char Char Char Char Char Char"/>
    <w:basedOn w:val="af5"/>
    <w:semiHidden/>
    <w:qFormat/>
    <w:pPr>
      <w:widowControl/>
      <w:snapToGrid/>
      <w:spacing w:line="300" w:lineRule="auto"/>
      <w:ind w:firstLineChars="200" w:firstLine="200"/>
    </w:pPr>
  </w:style>
  <w:style w:type="paragraph" w:customStyle="1" w:styleId="08ArticleText">
    <w:name w:val="08 Article Text"/>
    <w:semiHidden/>
    <w:qFormat/>
    <w:pPr>
      <w:widowControl w:val="0"/>
      <w:tabs>
        <w:tab w:val="left" w:pos="198"/>
      </w:tabs>
      <w:spacing w:line="230" w:lineRule="exact"/>
      <w:jc w:val="both"/>
    </w:pPr>
    <w:rPr>
      <w:sz w:val="18"/>
      <w:szCs w:val="18"/>
      <w:lang w:val="en-GB" w:eastAsia="en-GB"/>
    </w:rPr>
  </w:style>
  <w:style w:type="paragraph" w:customStyle="1" w:styleId="CharCharCharCharCharCharCharCharChar1CharCharCharCharCharCharChar">
    <w:name w:val="Char Char Char Char Char Char Char Char Char1 Char Char Char Char Char Char Char"/>
    <w:basedOn w:val="af5"/>
    <w:semiHidden/>
    <w:qFormat/>
    <w:pPr>
      <w:snapToGrid/>
      <w:spacing w:line="240" w:lineRule="auto"/>
    </w:pPr>
    <w:rPr>
      <w:sz w:val="24"/>
    </w:rPr>
  </w:style>
  <w:style w:type="paragraph" w:customStyle="1" w:styleId="18References">
    <w:name w:val="18_References"/>
    <w:semiHidden/>
    <w:qFormat/>
    <w:pPr>
      <w:tabs>
        <w:tab w:val="left" w:pos="391"/>
      </w:tabs>
      <w:ind w:left="391" w:hanging="391"/>
      <w:jc w:val="both"/>
    </w:pPr>
    <w:rPr>
      <w:rFonts w:hint="eastAsia"/>
      <w:sz w:val="18"/>
      <w:lang w:val="en-GB" w:eastAsia="de-DE"/>
    </w:rPr>
  </w:style>
  <w:style w:type="paragraph" w:customStyle="1" w:styleId="afffffc">
    <w:name w:val="样式 居中"/>
    <w:basedOn w:val="af5"/>
    <w:semiHidden/>
    <w:qFormat/>
    <w:pPr>
      <w:snapToGrid/>
      <w:spacing w:line="360" w:lineRule="auto"/>
      <w:jc w:val="center"/>
    </w:pPr>
    <w:rPr>
      <w:kern w:val="0"/>
      <w:sz w:val="24"/>
      <w:szCs w:val="20"/>
    </w:rPr>
  </w:style>
  <w:style w:type="paragraph" w:customStyle="1" w:styleId="BT1">
    <w:name w:val="BT1"/>
    <w:basedOn w:val="10"/>
    <w:qFormat/>
    <w:pPr>
      <w:spacing w:before="400"/>
    </w:pPr>
    <w:rPr>
      <w:sz w:val="44"/>
    </w:rPr>
  </w:style>
  <w:style w:type="paragraph" w:customStyle="1" w:styleId="BT2">
    <w:name w:val="BT2"/>
    <w:basedOn w:val="22"/>
    <w:qFormat/>
    <w:rPr>
      <w:rFonts w:eastAsia="仿宋_GB2312"/>
      <w:sz w:val="32"/>
      <w:szCs w:val="21"/>
    </w:rPr>
  </w:style>
  <w:style w:type="paragraph" w:customStyle="1" w:styleId="BT3">
    <w:name w:val="BT3"/>
    <w:basedOn w:val="12"/>
    <w:qFormat/>
  </w:style>
  <w:style w:type="paragraph" w:customStyle="1" w:styleId="afffffd">
    <w:name w:val="中文摘要"/>
    <w:basedOn w:val="26"/>
    <w:qFormat/>
    <w:pPr>
      <w:spacing w:after="0" w:line="240" w:lineRule="auto"/>
      <w:ind w:left="0" w:right="0"/>
    </w:pPr>
    <w:rPr>
      <w:kern w:val="0"/>
      <w:sz w:val="18"/>
      <w:szCs w:val="18"/>
    </w:rPr>
  </w:style>
  <w:style w:type="paragraph" w:customStyle="1" w:styleId="BT10">
    <w:name w:val="英文BT1"/>
    <w:basedOn w:val="afff8"/>
    <w:qFormat/>
    <w:pPr>
      <w:ind w:left="397" w:right="397"/>
    </w:pPr>
    <w:rPr>
      <w:sz w:val="44"/>
    </w:rPr>
  </w:style>
  <w:style w:type="paragraph" w:customStyle="1" w:styleId="BT20">
    <w:name w:val="英文BT2"/>
    <w:basedOn w:val="31"/>
    <w:qFormat/>
    <w:rPr>
      <w:rFonts w:eastAsia="宋体"/>
      <w:sz w:val="22"/>
      <w:szCs w:val="21"/>
    </w:rPr>
  </w:style>
  <w:style w:type="paragraph" w:customStyle="1" w:styleId="BT30">
    <w:name w:val="英文BT3"/>
    <w:basedOn w:val="35"/>
    <w:qFormat/>
    <w:pPr>
      <w:ind w:left="0" w:right="0"/>
      <w:jc w:val="center"/>
    </w:pPr>
    <w:rPr>
      <w:sz w:val="16"/>
    </w:rPr>
  </w:style>
  <w:style w:type="paragraph" w:customStyle="1" w:styleId="afffffe">
    <w:name w:val="英文摘要"/>
    <w:basedOn w:val="af5"/>
    <w:qFormat/>
    <w:pPr>
      <w:autoSpaceDE w:val="0"/>
      <w:autoSpaceDN w:val="0"/>
      <w:adjustRightInd w:val="0"/>
      <w:spacing w:line="240" w:lineRule="auto"/>
    </w:pPr>
    <w:rPr>
      <w:sz w:val="20"/>
      <w:szCs w:val="19"/>
    </w:rPr>
  </w:style>
  <w:style w:type="paragraph" w:customStyle="1" w:styleId="BT4">
    <w:name w:val="BT4"/>
    <w:basedOn w:val="42"/>
    <w:qFormat/>
    <w:pPr>
      <w:spacing w:beforeLines="50" w:before="50" w:afterLines="50" w:after="50"/>
    </w:pPr>
    <w:rPr>
      <w:b w:val="0"/>
      <w:bCs/>
    </w:rPr>
  </w:style>
  <w:style w:type="paragraph" w:customStyle="1" w:styleId="BT5">
    <w:name w:val="BT5"/>
    <w:basedOn w:val="8"/>
    <w:qFormat/>
    <w:rPr>
      <w:b w:val="0"/>
      <w:bCs w:val="0"/>
      <w:sz w:val="24"/>
    </w:rPr>
  </w:style>
  <w:style w:type="paragraph" w:customStyle="1" w:styleId="TS">
    <w:name w:val="TS"/>
    <w:basedOn w:val="af5"/>
    <w:qFormat/>
    <w:pPr>
      <w:jc w:val="center"/>
    </w:pPr>
    <w:rPr>
      <w:rFonts w:eastAsia="黑体"/>
      <w:sz w:val="20"/>
      <w:szCs w:val="18"/>
    </w:rPr>
  </w:style>
  <w:style w:type="paragraph" w:customStyle="1" w:styleId="BT">
    <w:name w:val="BT"/>
    <w:basedOn w:val="TS"/>
    <w:qFormat/>
  </w:style>
  <w:style w:type="paragraph" w:customStyle="1" w:styleId="BT0">
    <w:name w:val="参考文献BT"/>
    <w:basedOn w:val="42"/>
    <w:qFormat/>
    <w:pPr>
      <w:spacing w:beforeLines="50" w:before="50" w:afterLines="50" w:after="50"/>
    </w:pPr>
    <w:rPr>
      <w:b w:val="0"/>
      <w:sz w:val="24"/>
      <w:szCs w:val="24"/>
    </w:rPr>
  </w:style>
  <w:style w:type="paragraph" w:customStyle="1" w:styleId="affffff">
    <w:name w:val="参考文献正文"/>
    <w:basedOn w:val="a5"/>
    <w:semiHidden/>
    <w:qFormat/>
    <w:pPr>
      <w:spacing w:line="300" w:lineRule="exact"/>
    </w:pPr>
  </w:style>
  <w:style w:type="paragraph" w:customStyle="1" w:styleId="BZ">
    <w:name w:val="BZ"/>
    <w:basedOn w:val="BZW"/>
    <w:qFormat/>
    <w:pPr>
      <w:ind w:firstLineChars="200" w:firstLine="200"/>
      <w:jc w:val="both"/>
    </w:pPr>
    <w:rPr>
      <w:sz w:val="16"/>
    </w:rPr>
  </w:style>
  <w:style w:type="paragraph" w:customStyle="1" w:styleId="BZW">
    <w:name w:val="BZW"/>
    <w:basedOn w:val="af5"/>
    <w:qFormat/>
    <w:pPr>
      <w:jc w:val="center"/>
    </w:pPr>
    <w:rPr>
      <w:sz w:val="18"/>
    </w:rPr>
  </w:style>
  <w:style w:type="paragraph" w:customStyle="1" w:styleId="affffff0">
    <w:name w:val="表头英文"/>
    <w:basedOn w:val="afffffb"/>
    <w:qFormat/>
    <w:pPr>
      <w:snapToGrid w:val="0"/>
      <w:spacing w:after="40" w:line="274" w:lineRule="auto"/>
    </w:pPr>
    <w:rPr>
      <w:spacing w:val="2"/>
      <w:szCs w:val="18"/>
    </w:rPr>
  </w:style>
  <w:style w:type="paragraph" w:customStyle="1" w:styleId="TP">
    <w:name w:val="TP"/>
    <w:basedOn w:val="af5"/>
    <w:qFormat/>
    <w:pPr>
      <w:spacing w:beforeLines="50" w:before="50" w:afterLines="50" w:after="50"/>
      <w:jc w:val="center"/>
    </w:pPr>
  </w:style>
  <w:style w:type="paragraph" w:customStyle="1" w:styleId="affffff1">
    <w:name w:val="中文关键词"/>
    <w:basedOn w:val="afffffd"/>
    <w:qFormat/>
    <w:pPr>
      <w:spacing w:beforeLines="50" w:before="50"/>
    </w:pPr>
  </w:style>
  <w:style w:type="paragraph" w:customStyle="1" w:styleId="BT6">
    <w:name w:val="BT6"/>
    <w:basedOn w:val="8"/>
    <w:qFormat/>
    <w:rPr>
      <w:rFonts w:eastAsia="宋体"/>
      <w:bCs w:val="0"/>
      <w:sz w:val="22"/>
    </w:rPr>
  </w:style>
  <w:style w:type="paragraph" w:customStyle="1" w:styleId="BT7">
    <w:name w:val="致谢BT"/>
    <w:basedOn w:val="af5"/>
    <w:qFormat/>
    <w:pPr>
      <w:spacing w:beforeLines="50" w:before="156" w:afterLines="50" w:after="156"/>
      <w:jc w:val="center"/>
    </w:pPr>
    <w:rPr>
      <w:rFonts w:ascii="黑体" w:eastAsia="黑体" w:hAnsi="黑体"/>
      <w:sz w:val="24"/>
      <w:szCs w:val="24"/>
    </w:rPr>
  </w:style>
  <w:style w:type="paragraph" w:customStyle="1" w:styleId="affffff2">
    <w:name w:val="致谢内容"/>
    <w:basedOn w:val="af5"/>
    <w:qFormat/>
    <w:pPr>
      <w:ind w:firstLineChars="200" w:firstLine="200"/>
    </w:pPr>
    <w:rPr>
      <w:rFonts w:ascii="楷体" w:eastAsia="楷体" w:hAnsi="楷体"/>
    </w:rPr>
  </w:style>
  <w:style w:type="paragraph" w:customStyle="1" w:styleId="TZ">
    <w:name w:val="TZ"/>
    <w:basedOn w:val="BZ"/>
    <w:qFormat/>
    <w:pPr>
      <w:ind w:firstLineChars="0" w:firstLine="0"/>
      <w:jc w:val="center"/>
    </w:pPr>
  </w:style>
  <w:style w:type="paragraph" w:customStyle="1" w:styleId="Keywords0">
    <w:name w:val="Key words"/>
    <w:basedOn w:val="af5"/>
    <w:next w:val="af5"/>
    <w:qFormat/>
    <w:pPr>
      <w:tabs>
        <w:tab w:val="left" w:pos="1176"/>
      </w:tabs>
      <w:overflowPunct w:val="0"/>
      <w:adjustRightInd w:val="0"/>
      <w:snapToGrid/>
      <w:spacing w:after="290" w:line="240" w:lineRule="auto"/>
      <w:ind w:left="632" w:hangingChars="632" w:hanging="632"/>
    </w:pPr>
    <w:rPr>
      <w:rFonts w:eastAsia="楷体_GB2312"/>
      <w:sz w:val="18"/>
      <w:szCs w:val="20"/>
    </w:rPr>
  </w:style>
  <w:style w:type="character" w:customStyle="1" w:styleId="KeywordsChar">
    <w:name w:val="Key words Char"/>
    <w:qFormat/>
    <w:locked/>
    <w:rPr>
      <w:rFonts w:eastAsia="楷体_GB2312"/>
      <w:kern w:val="2"/>
      <w:sz w:val="18"/>
      <w:lang w:val="en-US" w:eastAsia="zh-CN" w:bidi="ar-SA"/>
    </w:rPr>
  </w:style>
  <w:style w:type="character" w:customStyle="1" w:styleId="HTMLPreformattedChar">
    <w:name w:val="HTML Preformatted Char"/>
    <w:semiHidden/>
    <w:qFormat/>
    <w:locked/>
    <w:rPr>
      <w:rFonts w:ascii="宋体" w:eastAsia="宋体" w:hAnsi="宋体" w:cs="宋体"/>
      <w:sz w:val="24"/>
      <w:szCs w:val="24"/>
      <w:lang w:val="en-US" w:eastAsia="zh-CN" w:bidi="ar-SA"/>
    </w:rPr>
  </w:style>
  <w:style w:type="paragraph" w:customStyle="1" w:styleId="Title1">
    <w:name w:val="Title1"/>
    <w:basedOn w:val="af5"/>
    <w:next w:val="af5"/>
    <w:qFormat/>
    <w:pPr>
      <w:keepNext/>
      <w:keepLines/>
      <w:overflowPunct w:val="0"/>
      <w:spacing w:before="240" w:after="100" w:line="240" w:lineRule="auto"/>
      <w:outlineLvl w:val="0"/>
    </w:pPr>
    <w:rPr>
      <w:rFonts w:eastAsia="黑体"/>
      <w:b/>
      <w:sz w:val="24"/>
      <w:szCs w:val="20"/>
    </w:rPr>
  </w:style>
  <w:style w:type="paragraph" w:customStyle="1" w:styleId="Name">
    <w:name w:val="Name"/>
    <w:basedOn w:val="af5"/>
    <w:next w:val="af5"/>
    <w:qFormat/>
    <w:pPr>
      <w:keepNext/>
      <w:overflowPunct w:val="0"/>
      <w:snapToGrid/>
      <w:spacing w:before="220" w:after="180" w:line="0" w:lineRule="atLeast"/>
      <w:jc w:val="left"/>
    </w:pPr>
    <w:rPr>
      <w:sz w:val="18"/>
      <w:szCs w:val="20"/>
    </w:rPr>
  </w:style>
  <w:style w:type="paragraph" w:customStyle="1" w:styleId="DepartCorrespond">
    <w:name w:val="Depart.Correspond"/>
    <w:basedOn w:val="af5"/>
    <w:qFormat/>
    <w:pPr>
      <w:widowControl/>
      <w:snapToGrid/>
      <w:spacing w:line="240" w:lineRule="auto"/>
      <w:ind w:left="66" w:hangingChars="66" w:hanging="66"/>
    </w:pPr>
    <w:rPr>
      <w:iCs/>
      <w:kern w:val="0"/>
      <w:sz w:val="16"/>
      <w:szCs w:val="20"/>
    </w:rPr>
  </w:style>
  <w:style w:type="paragraph" w:customStyle="1" w:styleId="reference0">
    <w:name w:val="reference"/>
    <w:basedOn w:val="af5"/>
    <w:qFormat/>
    <w:pPr>
      <w:widowControl/>
      <w:overflowPunct w:val="0"/>
      <w:autoSpaceDE w:val="0"/>
      <w:autoSpaceDN w:val="0"/>
      <w:adjustRightInd w:val="0"/>
      <w:snapToGrid/>
      <w:spacing w:line="240" w:lineRule="auto"/>
      <w:ind w:left="227" w:hanging="227"/>
      <w:textAlignment w:val="baseline"/>
    </w:pPr>
    <w:rPr>
      <w:rFonts w:ascii="Times" w:eastAsia="Batang" w:hAnsi="Times"/>
      <w:kern w:val="0"/>
      <w:sz w:val="18"/>
      <w:szCs w:val="20"/>
      <w:lang w:eastAsia="ru-RU"/>
    </w:rPr>
  </w:style>
  <w:style w:type="character" w:customStyle="1" w:styleId="36">
    <w:name w:val="标题3"/>
    <w:qFormat/>
  </w:style>
  <w:style w:type="character" w:customStyle="1" w:styleId="afe">
    <w:name w:val="批注文字 字符"/>
    <w:link w:val="afd"/>
    <w:uiPriority w:val="99"/>
    <w:semiHidden/>
    <w:qFormat/>
    <w:rPr>
      <w:kern w:val="2"/>
      <w:sz w:val="21"/>
      <w:szCs w:val="24"/>
    </w:rPr>
  </w:style>
  <w:style w:type="character" w:customStyle="1" w:styleId="affe">
    <w:name w:val="批注主题 字符"/>
    <w:link w:val="affd"/>
    <w:uiPriority w:val="99"/>
    <w:semiHidden/>
    <w:qFormat/>
    <w:rPr>
      <w:b/>
      <w:bCs/>
      <w:kern w:val="2"/>
      <w:sz w:val="21"/>
      <w:szCs w:val="24"/>
    </w:rPr>
  </w:style>
  <w:style w:type="character" w:customStyle="1" w:styleId="aff3">
    <w:name w:val="批注框文本 字符"/>
    <w:link w:val="aff2"/>
    <w:uiPriority w:val="99"/>
    <w:semiHidden/>
    <w:qFormat/>
    <w:rPr>
      <w:kern w:val="2"/>
      <w:sz w:val="18"/>
      <w:szCs w:val="18"/>
    </w:rPr>
  </w:style>
  <w:style w:type="character" w:customStyle="1" w:styleId="aff7">
    <w:name w:val="页眉 字符"/>
    <w:link w:val="aff6"/>
    <w:uiPriority w:val="99"/>
    <w:qFormat/>
    <w:rPr>
      <w:kern w:val="2"/>
      <w:sz w:val="18"/>
      <w:szCs w:val="18"/>
    </w:rPr>
  </w:style>
  <w:style w:type="character" w:customStyle="1" w:styleId="aff5">
    <w:name w:val="页脚 字符"/>
    <w:link w:val="aff4"/>
    <w:uiPriority w:val="99"/>
    <w:qFormat/>
    <w:rPr>
      <w:kern w:val="2"/>
      <w:sz w:val="18"/>
      <w:szCs w:val="18"/>
    </w:rPr>
  </w:style>
  <w:style w:type="character" w:customStyle="1" w:styleId="112">
    <w:name w:val="标题11"/>
    <w:qFormat/>
  </w:style>
  <w:style w:type="character" w:customStyle="1" w:styleId="28">
    <w:name w:val="标题2"/>
    <w:qFormat/>
  </w:style>
  <w:style w:type="paragraph" w:customStyle="1" w:styleId="body">
    <w:name w:val="body"/>
    <w:qFormat/>
    <w:pPr>
      <w:tabs>
        <w:tab w:val="left" w:pos="3620"/>
      </w:tabs>
      <w:spacing w:line="360" w:lineRule="auto"/>
      <w:ind w:firstLineChars="200" w:firstLine="420"/>
      <w:jc w:val="both"/>
    </w:pPr>
    <w:rPr>
      <w:rFonts w:ascii="宋体" w:eastAsia="等线" w:hAnsi="宋体"/>
      <w:kern w:val="2"/>
      <w:sz w:val="21"/>
      <w:szCs w:val="24"/>
    </w:rPr>
  </w:style>
  <w:style w:type="character" w:customStyle="1" w:styleId="11">
    <w:name w:val="标题 1 字符"/>
    <w:link w:val="10"/>
    <w:uiPriority w:val="9"/>
    <w:qFormat/>
    <w:rPr>
      <w:rFonts w:eastAsia="黑体"/>
      <w:bCs/>
      <w:snapToGrid w:val="0"/>
      <w:kern w:val="44"/>
      <w:sz w:val="36"/>
      <w:szCs w:val="44"/>
    </w:rPr>
  </w:style>
  <w:style w:type="paragraph" w:customStyle="1" w:styleId="abstract0">
    <w:name w:val="abstract"/>
    <w:qFormat/>
    <w:pPr>
      <w:spacing w:line="360" w:lineRule="auto"/>
    </w:pPr>
    <w:rPr>
      <w:rFonts w:ascii="宋体" w:eastAsia="等线" w:hAnsi="宋体"/>
      <w:kern w:val="2"/>
      <w:sz w:val="21"/>
      <w:szCs w:val="24"/>
    </w:rPr>
  </w:style>
  <w:style w:type="character" w:customStyle="1" w:styleId="23">
    <w:name w:val="标题 2 字符"/>
    <w:link w:val="22"/>
    <w:uiPriority w:val="9"/>
    <w:qFormat/>
    <w:rPr>
      <w:rFonts w:eastAsia="华文仿宋"/>
      <w:bCs/>
      <w:kern w:val="2"/>
      <w:sz w:val="28"/>
      <w:szCs w:val="32"/>
    </w:rPr>
  </w:style>
  <w:style w:type="character" w:customStyle="1" w:styleId="32">
    <w:name w:val="标题 3 字符"/>
    <w:link w:val="31"/>
    <w:uiPriority w:val="9"/>
    <w:qFormat/>
    <w:rPr>
      <w:rFonts w:eastAsia="Times New Roman"/>
      <w:bCs/>
      <w:kern w:val="2"/>
      <w:sz w:val="21"/>
      <w:szCs w:val="22"/>
    </w:rPr>
  </w:style>
  <w:style w:type="paragraph" w:customStyle="1" w:styleId="Tablecontent">
    <w:name w:val="Table content"/>
    <w:qFormat/>
    <w:rPr>
      <w:rFonts w:ascii="宋体" w:eastAsia="等线" w:hAnsi="宋体"/>
      <w:kern w:val="2"/>
      <w:sz w:val="21"/>
      <w:szCs w:val="24"/>
    </w:rPr>
  </w:style>
  <w:style w:type="paragraph" w:customStyle="1" w:styleId="72">
    <w:name w:val="样式7"/>
    <w:basedOn w:val="BT4"/>
    <w:qFormat/>
    <w:pPr>
      <w:spacing w:beforeLines="0" w:before="0" w:afterLines="0" w:after="0"/>
    </w:pPr>
    <w:rPr>
      <w:sz w:val="24"/>
      <w:szCs w:val="26"/>
    </w:rPr>
  </w:style>
  <w:style w:type="paragraph" w:customStyle="1" w:styleId="1a">
    <w:name w:val="正文1"/>
    <w:basedOn w:val="af5"/>
    <w:qFormat/>
    <w:pPr>
      <w:ind w:firstLineChars="200" w:firstLine="200"/>
    </w:pPr>
    <w:rPr>
      <w:szCs w:val="17"/>
    </w:rPr>
  </w:style>
  <w:style w:type="paragraph" w:styleId="a4">
    <w:name w:val="List Paragraph"/>
    <w:basedOn w:val="af5"/>
    <w:uiPriority w:val="34"/>
    <w:qFormat/>
    <w:pPr>
      <w:numPr>
        <w:numId w:val="25"/>
      </w:numPr>
      <w:snapToGrid/>
      <w:spacing w:line="288" w:lineRule="auto"/>
      <w:ind w:firstLine="0"/>
    </w:pPr>
    <w:rPr>
      <w:rFonts w:cstheme="minorBidi"/>
      <w:sz w:val="16"/>
      <w:szCs w:val="24"/>
    </w:rPr>
  </w:style>
  <w:style w:type="paragraph" w:customStyle="1" w:styleId="affffff3">
    <w:name w:val="内容"/>
    <w:basedOn w:val="af5"/>
    <w:qFormat/>
    <w:pPr>
      <w:widowControl/>
      <w:autoSpaceDE w:val="0"/>
      <w:autoSpaceDN w:val="0"/>
      <w:adjustRightInd w:val="0"/>
      <w:snapToGrid/>
      <w:spacing w:line="288" w:lineRule="auto"/>
      <w:ind w:rightChars="-16" w:right="-29" w:firstLineChars="200" w:firstLine="360"/>
    </w:pPr>
    <w:rPr>
      <w:rFonts w:cs="Times"/>
      <w:color w:val="000000"/>
      <w:kern w:val="0"/>
      <w:sz w:val="18"/>
      <w:szCs w:val="26"/>
    </w:rPr>
  </w:style>
  <w:style w:type="paragraph" w:customStyle="1" w:styleId="affffff4">
    <w:name w:val="图片"/>
    <w:basedOn w:val="af5"/>
    <w:qFormat/>
    <w:pPr>
      <w:widowControl/>
      <w:snapToGrid/>
      <w:spacing w:line="288" w:lineRule="auto"/>
      <w:ind w:firstLineChars="200" w:firstLine="420"/>
      <w:jc w:val="center"/>
    </w:pPr>
    <w:rPr>
      <w:kern w:val="0"/>
      <w:sz w:val="15"/>
      <w:szCs w:val="24"/>
    </w:rPr>
  </w:style>
  <w:style w:type="paragraph" w:customStyle="1" w:styleId="affffff5">
    <w:name w:val="图片标题"/>
    <w:basedOn w:val="af5"/>
    <w:qFormat/>
    <w:pPr>
      <w:jc w:val="center"/>
    </w:pPr>
    <w:rPr>
      <w:rFonts w:ascii="黑体" w:eastAsia="黑体" w:hAnsi="黑体"/>
      <w:sz w:val="20"/>
      <w:szCs w:val="20"/>
    </w:rPr>
  </w:style>
  <w:style w:type="character" w:customStyle="1" w:styleId="fontstyle01">
    <w:name w:val="fontstyle01"/>
    <w:basedOn w:val="af6"/>
    <w:qFormat/>
    <w:rPr>
      <w:rFonts w:ascii="AdvP6EC0" w:hAnsi="AdvP6EC0" w:hint="default"/>
      <w:color w:val="231F20"/>
      <w:sz w:val="22"/>
      <w:szCs w:val="22"/>
    </w:rPr>
  </w:style>
  <w:style w:type="character" w:customStyle="1" w:styleId="29">
    <w:name w:val="不明显强调2"/>
    <w:qFormat/>
    <w:rPr>
      <w:rFonts w:eastAsia="宋体" w:cs="Times New Roman"/>
      <w:i/>
      <w:iCs/>
      <w:color w:val="808080"/>
      <w:szCs w:val="22"/>
      <w:lang w:eastAsia="zh-CN"/>
    </w:rPr>
  </w:style>
  <w:style w:type="paragraph" w:customStyle="1" w:styleId="2a">
    <w:name w:val="修订2"/>
    <w:hidden/>
    <w:uiPriority w:val="99"/>
    <w:semiHidden/>
    <w:qFormat/>
    <w:rPr>
      <w:kern w:val="2"/>
      <w:sz w:val="21"/>
      <w:szCs w:val="24"/>
    </w:rPr>
  </w:style>
  <w:style w:type="table" w:styleId="7-3">
    <w:name w:val="Grid Table 7 Colorful Accent 3"/>
    <w:basedOn w:val="af7"/>
    <w:uiPriority w:val="52"/>
    <w:rsid w:val="004F102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2-3">
    <w:name w:val="Grid Table 2 Accent 3"/>
    <w:basedOn w:val="af7"/>
    <w:uiPriority w:val="47"/>
    <w:rsid w:val="004F102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8%A1%A8%E5%BE%8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DE60E5-7831-4FD1-867C-58833385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2722</Words>
  <Characters>15522</Characters>
  <Application>Microsoft Office Word</Application>
  <DocSecurity>0</DocSecurity>
  <Lines>129</Lines>
  <Paragraphs>36</Paragraphs>
  <ScaleCrop>false</ScaleCrop>
  <Company>x6x8.com</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hml</dc:creator>
  <cp:lastModifiedBy>wang haojun</cp:lastModifiedBy>
  <cp:revision>2</cp:revision>
  <cp:lastPrinted>2019-10-29T00:48:00Z</cp:lastPrinted>
  <dcterms:created xsi:type="dcterms:W3CDTF">2021-01-02T11:55:00Z</dcterms:created>
  <dcterms:modified xsi:type="dcterms:W3CDTF">2021-01-02T11:55:00Z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2052-11.1.0.9175</vt:lpwstr>
  </property>
</Properties>
</file>